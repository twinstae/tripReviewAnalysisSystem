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14"/>
        <w:gridCol w:w="3504"/>
        <w:gridCol w:w="1412"/>
        <w:gridCol w:w="3408"/>
      </w:tblGrid>
      <w:tr>
        <w:trPr>
          <w:trHeight w:val="738" w:hRule="atLeast"/>
        </w:trPr>
        <w:tc>
          <w:tcPr>
            <w:tcW w:w="1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2"/>
              <w:bidi w:val="0"/>
              <w:jc w:val="center"/>
              <w:rPr/>
            </w:pPr>
            <w:r>
              <w:rPr/>
              <w:t>팀명</w:t>
            </w:r>
          </w:p>
        </w:tc>
        <w:tc>
          <w:tcPr>
            <w:tcW w:w="3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2"/>
              <w:bidi w:val="0"/>
              <w:jc w:val="center"/>
              <w:rPr/>
            </w:pPr>
            <w:r>
              <w:rPr/>
              <w:t>글로비전</w:t>
            </w:r>
          </w:p>
        </w:tc>
        <w:tc>
          <w:tcPr>
            <w:tcW w:w="1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2"/>
              <w:bidi w:val="0"/>
              <w:jc w:val="center"/>
              <w:rPr/>
            </w:pPr>
            <w:r>
              <w:rPr/>
              <w:t>이름</w:t>
            </w:r>
          </w:p>
        </w:tc>
        <w:tc>
          <w:tcPr>
            <w:tcW w:w="3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2"/>
              <w:bidi w:val="0"/>
              <w:jc w:val="center"/>
              <w:rPr/>
            </w:pPr>
            <w:r>
              <w:rPr/>
              <w:t>김태희</w:t>
            </w:r>
          </w:p>
        </w:tc>
      </w:tr>
    </w:tbl>
    <w:p>
      <w:pPr>
        <w:pStyle w:val="Style18"/>
        <w:bidi w:val="0"/>
        <w:spacing w:lineRule="auto" w:line="331" w:before="180" w:after="180"/>
        <w:rPr>
          <w:caps w:val="false"/>
          <w:smallCaps w:val="false"/>
          <w:strike w:val="false"/>
          <w:dstrike w:val="false"/>
          <w:color w:val="333333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333333"/>
          <w:u w:val="none"/>
          <w:effect w:val="none"/>
        </w:rPr>
        <w:t>Ⅰ</w:t>
      </w:r>
      <w:r>
        <w:rPr>
          <w:rFonts w:ascii="Dotum" w:hAnsi="Dotum"/>
          <w:b w:val="false"/>
          <w:i w:val="false"/>
          <w:caps w:val="false"/>
          <w:smallCaps w:val="false"/>
          <w:strike w:val="false"/>
          <w:dstrike w:val="false"/>
          <w:color w:val="333333"/>
          <w:sz w:val="18"/>
          <w:u w:val="none"/>
          <w:effect w:val="none"/>
        </w:rPr>
        <w:t xml:space="preserve">. </w:t>
      </w:r>
      <w:r>
        <w:rPr>
          <w:rFonts w:eastAsia="Dotum"/>
          <w:b w:val="false"/>
          <w:i w:val="false"/>
          <w:caps w:val="false"/>
          <w:smallCaps w:val="false"/>
          <w:strike w:val="false"/>
          <w:dstrike w:val="false"/>
          <w:color w:val="333333"/>
          <w:sz w:val="18"/>
          <w:u w:val="none"/>
          <w:effect w:val="none"/>
        </w:rPr>
        <w:t>자기평가</w:t>
      </w:r>
    </w:p>
    <w:tbl>
      <w:tblPr>
        <w:tblW w:w="9638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bidi w:val="0"/>
              <w:jc w:val="left"/>
              <w:rPr>
                <w:del w:id="0" w:author="알 수 없는 작성자" w:date="2020-05-07T22:22:18Z"/>
              </w:rPr>
            </w:pPr>
            <w:r>
              <w:rPr/>
              <w:t xml:space="preserve">Q1. </w:t>
            </w:r>
            <w:r>
              <w:rPr/>
              <w:t>프로젝트를 통해 무엇을 배웠으며</w:t>
            </w:r>
            <w:r>
              <w:rPr/>
              <w:t xml:space="preserve">, </w:t>
            </w:r>
            <w:r>
              <w:rPr/>
              <w:t>해결하기 위해 어떤 방식으로 접근하였습니까</w:t>
            </w:r>
            <w:r>
              <w:rPr/>
              <w:t>?</w:t>
            </w:r>
          </w:p>
          <w:p>
            <w:pPr>
              <w:pStyle w:val="Style22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bidi w:val="0"/>
              <w:jc w:val="left"/>
              <w:rPr/>
            </w:pPr>
            <w:r>
              <w:rPr/>
              <w:t>프로젝트를 진행하면서 계획했던 것과 현실이 다른 경우가 많았습니다</w:t>
            </w:r>
            <w:r>
              <w:rPr/>
              <w:t xml:space="preserve">. </w:t>
            </w:r>
            <w:r>
              <w:rPr/>
              <w:t>이미 배운 기술로는 해결할 수 없는 문제를 많이 만났습니다</w:t>
            </w:r>
            <w:r>
              <w:rPr/>
              <w:t>.</w:t>
            </w:r>
          </w:p>
          <w:p>
            <w:pPr>
              <w:pStyle w:val="Style22"/>
              <w:bidi w:val="0"/>
              <w:jc w:val="left"/>
              <w:rPr/>
            </w:pPr>
            <w:r>
              <w:rPr/>
              <w:t>그래서 매번 필요한 기술이나 라이브러리를 찾아서 배워야 했습니다</w:t>
            </w:r>
            <w:r>
              <w:rPr/>
              <w:t xml:space="preserve">. </w:t>
            </w:r>
            <w:r>
              <w:rPr/>
              <w:t>한국어로 된 책도 참고했지만</w:t>
            </w:r>
            <w:r>
              <w:rPr/>
              <w:t xml:space="preserve">, </w:t>
            </w:r>
            <w:r>
              <w:rPr/>
              <w:t>대부분은 참고할만한 서적이 없었습니다</w:t>
            </w:r>
            <w:r>
              <w:rPr/>
              <w:t xml:space="preserve">. </w:t>
            </w:r>
            <w:r>
              <w:rPr/>
              <w:t>영어로 된 기술 문서를 직접 읽고 따라해보며 적용해야 했습니다</w:t>
            </w:r>
            <w:r>
              <w:rPr/>
              <w:t xml:space="preserve">. </w:t>
            </w:r>
            <w:r>
              <w:rPr/>
              <w:t xml:space="preserve">예를 들어 워드 클라우드는 </w:t>
            </w:r>
            <w:r>
              <w:rPr/>
              <w:t xml:space="preserve">bokeh </w:t>
            </w:r>
            <w:r>
              <w:rPr/>
              <w:t>같은 대표적인 시각화 라이브러리를 사용할 수 없어 별도의 라이브러리로 구현했습니다</w:t>
            </w:r>
            <w:r>
              <w:rPr/>
              <w:t xml:space="preserve">. </w:t>
            </w:r>
            <w:r>
              <w:rPr/>
              <w:t xml:space="preserve">또한 </w:t>
            </w:r>
            <w:r>
              <w:rPr/>
              <w:t>SQL</w:t>
            </w:r>
            <w:r>
              <w:rPr/>
              <w:t xml:space="preserve">기반의 데이터베이스를 </w:t>
            </w:r>
            <w:r>
              <w:rPr/>
              <w:t>Django</w:t>
            </w:r>
            <w:r>
              <w:rPr/>
              <w:t xml:space="preserve">웹 프레임워크가 사용하는 </w:t>
            </w:r>
            <w:r>
              <w:rPr/>
              <w:t xml:space="preserve">ORM </w:t>
            </w:r>
            <w:r>
              <w:rPr/>
              <w:t>객체로 맵핑해서 사용했는데</w:t>
            </w:r>
            <w:r>
              <w:rPr/>
              <w:t xml:space="preserve">, </w:t>
            </w:r>
            <w:r>
              <w:rPr/>
              <w:t xml:space="preserve">이를 데이터 분석에 흔히 사용하는 </w:t>
            </w:r>
            <w:r>
              <w:rPr/>
              <w:t>data_frame</w:t>
            </w:r>
          </w:p>
          <w:p>
            <w:pPr>
              <w:pStyle w:val="Style22"/>
              <w:bidi w:val="0"/>
              <w:jc w:val="left"/>
              <w:rPr/>
            </w:pPr>
            <w:r>
              <w:rPr/>
            </w:r>
          </w:p>
          <w:p>
            <w:pPr>
              <w:pStyle w:val="Style22"/>
              <w:bidi w:val="0"/>
              <w:jc w:val="left"/>
              <w:rPr/>
            </w:pPr>
            <w:r>
              <w:rPr/>
              <w:t>또한 코로나로 인해 직접 만나는 일이 적고</w:t>
            </w:r>
            <w:r>
              <w:rPr/>
              <w:t xml:space="preserve">, </w:t>
            </w:r>
            <w:r>
              <w:rPr/>
              <w:t>팀원이 각자 맡은 과제를 구현한 뒤 통합해야 했습니다</w:t>
            </w:r>
            <w:r>
              <w:rPr/>
              <w:t xml:space="preserve">. </w:t>
            </w:r>
            <w:r>
              <w:rPr/>
              <w:t>마감 기한을 정하지 않거나</w:t>
            </w:r>
            <w:r>
              <w:rPr/>
              <w:t xml:space="preserve">, </w:t>
            </w:r>
            <w:r>
              <w:rPr/>
              <w:t>정해도 지키지 못할 때가 많아서 시간이 지체되곤 했습니다</w:t>
            </w:r>
            <w:r>
              <w:rPr/>
              <w:t>.</w:t>
            </w:r>
          </w:p>
          <w:p>
            <w:pPr>
              <w:pStyle w:val="Style22"/>
              <w:bidi w:val="0"/>
              <w:jc w:val="left"/>
              <w:rPr/>
            </w:pPr>
            <w:r>
              <w:rPr/>
              <w:t xml:space="preserve">그래서 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bidi w:val="0"/>
              <w:jc w:val="left"/>
              <w:rPr>
                <w:del w:id="1" w:author="알 수 없는 작성자" w:date="2020-05-07T22:22:18Z"/>
              </w:rPr>
            </w:pPr>
            <w:r>
              <w:rPr/>
              <w:t xml:space="preserve">Q2. </w:t>
            </w:r>
            <w:r>
              <w:rPr/>
              <w:t>프로젝트 중 부족했거나 앞으로 노력해야 할 부분은 무엇입니까</w:t>
            </w:r>
            <w:r>
              <w:rPr/>
              <w:t>?</w:t>
            </w:r>
          </w:p>
          <w:p>
            <w:pPr>
              <w:pStyle w:val="Style22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bidi w:val="0"/>
              <w:jc w:val="left"/>
              <w:rPr>
                <w:del w:id="2" w:author="알 수 없는 작성자" w:date="2020-05-07T22:22:16Z"/>
              </w:rPr>
            </w:pPr>
            <w:r>
              <w:rPr/>
              <w:t xml:space="preserve">Q3. </w:t>
            </w:r>
            <w:r>
              <w:rPr/>
              <w:t>본 프로젝트를 수행하기 위한 우리 팀이 보완할 점은 무엇이라고 생각합니까</w:t>
            </w:r>
            <w:r>
              <w:rPr/>
              <w:t>?</w:t>
            </w:r>
          </w:p>
          <w:p>
            <w:pPr>
              <w:pStyle w:val="Style22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Style22"/>
        <w:bidi w:val="0"/>
        <w:spacing w:lineRule="auto" w:line="331" w:before="160" w:after="16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eastAsia="Dotum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</w:rPr>
        <w:t>*</w:t>
      </w:r>
      <w:r>
        <w:rPr>
          <w:rFonts w:eastAsia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</w:rPr>
        <w:t>자기평가는 최종 성적에 직접 반영되지 않음</w:t>
      </w:r>
    </w:p>
    <w:tbl>
      <w:tblPr>
        <w:tblW w:w="2426" w:type="dxa"/>
        <w:jc w:val="left"/>
        <w:tblInd w:w="100" w:type="dxa"/>
        <w:tblCellMar>
          <w:top w:w="28" w:type="dxa"/>
          <w:left w:w="100" w:type="dxa"/>
          <w:bottom w:w="28" w:type="dxa"/>
          <w:right w:w="100" w:type="dxa"/>
        </w:tblCellMar>
      </w:tblPr>
      <w:tblGrid>
        <w:gridCol w:w="2426"/>
      </w:tblGrid>
      <w:tr>
        <w:trPr/>
        <w:tc>
          <w:tcPr>
            <w:tcW w:w="2426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  <w:vAlign w:val="center"/>
          </w:tcPr>
          <w:p>
            <w:pPr>
              <w:pStyle w:val="Style22"/>
              <w:bidi w:val="0"/>
              <w:spacing w:lineRule="auto" w:line="331" w:before="160" w:after="160"/>
              <w:jc w:val="center"/>
              <w:rPr>
                <w:rFonts w:eastAsia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7"/>
                <w:u w:val="none"/>
                <w:effect w:val="none"/>
              </w:rPr>
            </w:pPr>
            <w:r>
              <w:rPr>
                <w:rFonts w:eastAsia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7"/>
                <w:u w:val="none"/>
                <w:effect w:val="none"/>
              </w:rPr>
              <w:t>지도교수 확인란</w:t>
            </w:r>
          </w:p>
        </w:tc>
      </w:tr>
      <w:tr>
        <w:trPr/>
        <w:tc>
          <w:tcPr>
            <w:tcW w:w="2426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  <w:vAlign w:val="center"/>
          </w:tcPr>
          <w:p>
            <w:pPr>
              <w:pStyle w:val="Style22"/>
              <w:bidi w:val="0"/>
              <w:spacing w:lineRule="auto" w:line="331" w:before="160" w:after="160"/>
              <w:jc w:val="right"/>
              <w:rPr/>
            </w:pPr>
            <w:r>
              <w:rPr>
                <w:rFonts w:eastAsia="Verdana"/>
                <w:b/>
                <w:i w:val="false"/>
                <w:caps w:val="false"/>
                <w:smallCaps w:val="false"/>
                <w:strike w:val="false"/>
                <w:dstrike w:val="false"/>
                <w:color w:val="FF0000"/>
                <w:sz w:val="20"/>
                <w:u w:val="none"/>
                <w:effect w:val="none"/>
              </w:rPr>
              <w:t>확인 기입 必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 xml:space="preserve"> 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7"/>
                <w:u w:val="none"/>
                <w:effect w:val="none"/>
              </w:rPr>
              <w:t>(</w:t>
            </w:r>
            <w:r>
              <w:rPr>
                <w:rFonts w:eastAsia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7"/>
                <w:u w:val="none"/>
                <w:effect w:val="none"/>
              </w:rPr>
              <w:t>인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7"/>
                <w:u w:val="none"/>
                <w:effect w:val="none"/>
              </w:rPr>
              <w:t>)</w:t>
            </w:r>
          </w:p>
        </w:tc>
      </w:tr>
    </w:tbl>
    <w:p>
      <w:pPr>
        <w:pStyle w:val="Normal"/>
        <w:bidi w:val="0"/>
        <w:spacing w:lineRule="auto" w:line="331" w:before="180" w:after="180"/>
        <w:rPr/>
      </w:pPr>
      <w:r>
        <w:rPr/>
      </w:r>
    </w:p>
    <w:p>
      <w:pPr>
        <w:pStyle w:val="Style18"/>
        <w:bidi w:val="0"/>
        <w:spacing w:lineRule="auto" w:line="331" w:before="180" w:after="180"/>
        <w:jc w:val="center"/>
        <w:rPr>
          <w:sz w:val="28"/>
          <w:szCs w:val="28"/>
        </w:rPr>
      </w:pPr>
      <w:r>
        <w:rPr>
          <w:rFonts w:eastAsia="Nanum Gothic;NanumGothic;Dotum;Arial"/>
          <w:b/>
          <w:i w:val="false"/>
          <w:caps w:val="false"/>
          <w:smallCaps w:val="false"/>
          <w:color w:val="333333"/>
          <w:spacing w:val="0"/>
          <w:sz w:val="28"/>
          <w:szCs w:val="28"/>
        </w:rPr>
        <w:t>참빛설계학기 중간보고서</w:t>
      </w:r>
      <w:r>
        <w:rPr>
          <w:rFonts w:ascii="Nanum Gothic;NanumGothic;Dotum;Arial" w:hAnsi="Nanum Gothic;NanumGothic;Dotum;Arial"/>
          <w:b/>
          <w:i w:val="false"/>
          <w:caps w:val="false"/>
          <w:smallCaps w:val="false"/>
          <w:color w:val="333333"/>
          <w:spacing w:val="0"/>
          <w:sz w:val="28"/>
          <w:szCs w:val="28"/>
        </w:rPr>
        <w:t>(</w:t>
      </w:r>
      <w:r>
        <w:rPr>
          <w:rFonts w:eastAsia="Nanum Gothic;NanumGothic;Dotum;Arial"/>
          <w:b/>
          <w:i w:val="false"/>
          <w:caps w:val="false"/>
          <w:smallCaps w:val="false"/>
          <w:color w:val="333333"/>
          <w:spacing w:val="0"/>
          <w:sz w:val="28"/>
          <w:szCs w:val="28"/>
        </w:rPr>
        <w:t>학생주도형</w:t>
      </w:r>
      <w:r>
        <w:rPr>
          <w:rFonts w:ascii="Nanum Gothic;NanumGothic;Dotum;Arial" w:hAnsi="Nanum Gothic;NanumGothic;Dotum;Arial"/>
          <w:b/>
          <w:i w:val="false"/>
          <w:caps w:val="false"/>
          <w:smallCaps w:val="false"/>
          <w:color w:val="333333"/>
          <w:spacing w:val="0"/>
          <w:sz w:val="28"/>
          <w:szCs w:val="28"/>
        </w:rPr>
        <w:t>)</w:t>
      </w:r>
    </w:p>
    <w:tbl>
      <w:tblPr>
        <w:tblW w:w="1823" w:type="dxa"/>
        <w:jc w:val="left"/>
        <w:tblInd w:w="102" w:type="dxa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823"/>
      </w:tblGrid>
      <w:tr>
        <w:trPr/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2"/>
              <w:bidi w:val="0"/>
              <w:spacing w:before="120" w:after="120"/>
              <w:ind w:left="120" w:right="120" w:hanging="0"/>
              <w:jc w:val="center"/>
              <w:rPr>
                <w:rFonts w:eastAsia="Verdana;Arial;Helvetica;sans-serif"/>
                <w:color w:val="000000"/>
                <w:sz w:val="17"/>
              </w:rPr>
            </w:pPr>
            <w:r>
              <w:rPr>
                <w:rFonts w:eastAsia="Verdana;Arial;Helvetica;sans-serif"/>
                <w:color w:val="000000"/>
                <w:sz w:val="17"/>
              </w:rPr>
              <w:t>지도교수 확인란</w:t>
            </w:r>
          </w:p>
        </w:tc>
      </w:tr>
      <w:tr>
        <w:trPr/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2"/>
              <w:bidi w:val="0"/>
              <w:spacing w:before="120" w:after="120"/>
              <w:ind w:left="120" w:right="120" w:hanging="0"/>
              <w:jc w:val="right"/>
              <w:rPr/>
            </w:pPr>
            <w:r>
              <w:rPr>
                <w:rStyle w:val="Style14"/>
                <w:rFonts w:eastAsia="Verdana;Arial;Helvetica;sans-serif"/>
                <w:color w:val="FF0000"/>
                <w:spacing w:val="0"/>
                <w:sz w:val="20"/>
              </w:rPr>
              <w:t>확인 기입 必 </w:t>
            </w:r>
            <w:r>
              <w:rPr>
                <w:rFonts w:ascii="Verdana;Arial;Helvetica;sans-serif" w:hAnsi="Verdana;Arial;Helvetica;sans-serif"/>
                <w:color w:val="000000"/>
                <w:spacing w:val="0"/>
                <w:sz w:val="17"/>
              </w:rPr>
              <w:t>(</w:t>
            </w:r>
            <w:r>
              <w:rPr>
                <w:rFonts w:eastAsia="Verdana;Arial;Helvetica;sans-serif"/>
                <w:color w:val="000000"/>
                <w:sz w:val="17"/>
              </w:rPr>
              <w:t>인</w:t>
            </w:r>
            <w:r>
              <w:rPr>
                <w:rFonts w:ascii="Verdana;Arial;Helvetica;sans-serif" w:hAnsi="Verdana;Arial;Helvetica;sans-serif"/>
                <w:color w:val="000000"/>
                <w:spacing w:val="0"/>
                <w:sz w:val="17"/>
              </w:rPr>
              <w:t>)</w:t>
            </w:r>
          </w:p>
        </w:tc>
      </w:tr>
    </w:tbl>
    <w:tbl>
      <w:tblPr>
        <w:tblW w:w="8792" w:type="dxa"/>
        <w:jc w:val="left"/>
        <w:tblInd w:w="102" w:type="dxa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796"/>
        <w:gridCol w:w="3199"/>
        <w:gridCol w:w="1530"/>
        <w:gridCol w:w="2267"/>
      </w:tblGrid>
      <w:tr>
        <w:trPr/>
        <w:tc>
          <w:tcPr>
            <w:tcW w:w="1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2"/>
              <w:bidi w:val="0"/>
              <w:spacing w:before="120" w:after="120"/>
              <w:ind w:left="120" w:right="120" w:hanging="0"/>
              <w:jc w:val="center"/>
              <w:rPr>
                <w:rFonts w:eastAsia="Verdana;Arial;Helvetica;sans-serif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</w:pPr>
            <w:r>
              <w:rPr>
                <w:rFonts w:eastAsia="Verdana;Arial;Helvetica;sans-serif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>팀명</w:t>
            </w:r>
          </w:p>
        </w:tc>
        <w:tc>
          <w:tcPr>
            <w:tcW w:w="3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2"/>
              <w:bidi w:val="0"/>
              <w:spacing w:before="120" w:after="120"/>
              <w:ind w:left="0" w:right="120" w:hanging="0"/>
              <w:jc w:val="center"/>
              <w:rPr>
                <w:rFonts w:ascii="나눔고딕" w:hAnsi="나눔고딕" w:eastAsia="나눔고딕"/>
                <w:color w:val="000000"/>
                <w:sz w:val="20"/>
                <w:szCs w:val="20"/>
              </w:rPr>
            </w:pPr>
            <w:ins w:id="3" w:author="알 수 없는 작성자" w:date="2020-05-07T22:21:37Z">
              <w:r>
                <w:rPr>
                  <w:rFonts w:ascii="나눔고딕" w:hAnsi="나눔고딕" w:eastAsia="나눔고딕"/>
                  <w:color w:val="000000"/>
                  <w:sz w:val="20"/>
                  <w:szCs w:val="20"/>
                </w:rPr>
                <w:t>글로비전</w:t>
              </w:r>
            </w:ins>
            <w:del w:id="4" w:author="알 수 없는 작성자" w:date="2020-05-07T22:16:01Z">
              <w:r>
                <w:rPr>
                  <w:rFonts w:ascii="나눔고딕" w:hAnsi="나눔고딕" w:eastAsia="나눔고딕"/>
                  <w:color w:val="000000"/>
                  <w:sz w:val="20"/>
                  <w:szCs w:val="20"/>
                </w:rPr>
                <w:delText> </w:delText>
              </w:r>
            </w:del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2"/>
              <w:bidi w:val="0"/>
              <w:spacing w:before="120" w:after="120"/>
              <w:ind w:left="120" w:right="120" w:hanging="0"/>
              <w:jc w:val="center"/>
              <w:rPr>
                <w:rFonts w:ascii="나눔고딕" w:hAnsi="나눔고딕" w:eastAsia="나눔고딕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</w:pPr>
            <w:r>
              <w:rPr>
                <w:rFonts w:ascii="나눔고딕" w:hAnsi="나눔고딕" w:eastAsia="나눔고딕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>팀장</w:t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2"/>
              <w:bidi w:val="0"/>
              <w:spacing w:before="120" w:after="120"/>
              <w:ind w:left="120" w:right="120" w:hanging="0"/>
              <w:jc w:val="center"/>
              <w:rPr>
                <w:rFonts w:ascii="나눔고딕" w:hAnsi="나눔고딕" w:eastAsia="나눔고딕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</w:pPr>
            <w:r>
              <w:rPr>
                <w:rFonts w:ascii="나눔고딕" w:hAnsi="나눔고딕" w:eastAsia="나눔고딕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>김응주</w:t>
            </w:r>
            <w:del w:id="5" w:author="알 수 없는 작성자" w:date="2020-05-07T22:16:02Z">
              <w:r>
                <w:rPr>
                  <w:rFonts w:ascii="나눔고딕" w:hAnsi="나눔고딕" w:eastAsia="나눔고딕"/>
                  <w:b w:val="false"/>
                  <w:bCs w:val="false"/>
                  <w:i w:val="false"/>
                  <w:iCs w:val="false"/>
                  <w:color w:val="000000"/>
                  <w:sz w:val="20"/>
                  <w:szCs w:val="20"/>
                </w:rPr>
                <w:delText> </w:delText>
              </w:r>
            </w:del>
          </w:p>
        </w:tc>
      </w:tr>
      <w:tr>
        <w:trPr/>
        <w:tc>
          <w:tcPr>
            <w:tcW w:w="1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2"/>
              <w:bidi w:val="0"/>
              <w:spacing w:before="120" w:after="120"/>
              <w:ind w:left="120" w:right="120" w:hanging="0"/>
              <w:jc w:val="center"/>
              <w:rPr>
                <w:rFonts w:eastAsia="Verdana;Arial;Helvetica;sans-serif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</w:pPr>
            <w:r>
              <w:rPr>
                <w:rFonts w:eastAsia="Verdana;Arial;Helvetica;sans-serif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>연락처</w:t>
            </w:r>
          </w:p>
        </w:tc>
        <w:tc>
          <w:tcPr>
            <w:tcW w:w="3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2"/>
              <w:bidi w:val="0"/>
              <w:spacing w:before="120" w:after="120"/>
              <w:ind w:left="120" w:right="120" w:hanging="0"/>
              <w:jc w:val="center"/>
              <w:rPr>
                <w:rFonts w:ascii="나눔고딕" w:hAnsi="나눔고딕" w:eastAsia="나눔고딕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</w:pPr>
            <w:del w:id="6" w:author="알 수 없는 작성자" w:date="2020-05-07T22:16:01Z">
              <w:r>
                <w:rPr>
                  <w:rFonts w:ascii="나눔고딕" w:hAnsi="나눔고딕" w:eastAsia="나눔고딕"/>
                  <w:bCs w:val="false"/>
                  <w:iCs w:val="false"/>
                  <w:color w:val="000000"/>
                  <w:sz w:val="20"/>
                  <w:szCs w:val="20"/>
                </w:rPr>
                <w:delText> </w:delText>
              </w:r>
            </w:del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2"/>
              <w:bidi w:val="0"/>
              <w:spacing w:before="120" w:after="120"/>
              <w:ind w:left="120" w:right="120" w:hanging="0"/>
              <w:jc w:val="center"/>
              <w:rPr>
                <w:rFonts w:ascii="나눔고딕" w:hAnsi="나눔고딕" w:eastAsia="나눔고딕"/>
                <w:b w:val="false"/>
                <w:bCs w:val="false"/>
                <w:i w:val="false"/>
                <w:iC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eastAsia="나눔고딕" w:ascii="나눔고딕" w:hAnsi="나눔고딕"/>
                <w:bCs w:val="false"/>
                <w:iCs w:val="false"/>
                <w:color w:val="000000"/>
                <w:spacing w:val="0"/>
                <w:sz w:val="20"/>
                <w:szCs w:val="20"/>
              </w:rPr>
              <w:t>E-mail</w:t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2"/>
              <w:bidi w:val="0"/>
              <w:spacing w:before="120" w:after="120"/>
              <w:ind w:left="120" w:right="120" w:hanging="0"/>
              <w:jc w:val="center"/>
              <w:rPr>
                <w:rFonts w:ascii="나눔고딕" w:hAnsi="나눔고딕" w:eastAsia="나눔고딕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</w:pPr>
            <w:del w:id="7" w:author="알 수 없는 작성자" w:date="2020-05-07T22:16:02Z">
              <w:r>
                <w:rPr>
                  <w:rFonts w:ascii="나눔고딕" w:hAnsi="나눔고딕" w:eastAsia="나눔고딕"/>
                  <w:bCs w:val="false"/>
                  <w:iCs w:val="false"/>
                  <w:color w:val="000000"/>
                  <w:sz w:val="20"/>
                  <w:szCs w:val="20"/>
                </w:rPr>
                <w:delText> </w:delText>
              </w:r>
            </w:del>
          </w:p>
        </w:tc>
      </w:tr>
      <w:tr>
        <w:trPr/>
        <w:tc>
          <w:tcPr>
            <w:tcW w:w="1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2"/>
              <w:bidi w:val="0"/>
              <w:spacing w:before="120" w:after="120"/>
              <w:ind w:left="120" w:right="120" w:hanging="0"/>
              <w:jc w:val="center"/>
              <w:rPr>
                <w:rFonts w:eastAsia="Verdana;Arial;Helvetica;sans-serif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</w:pPr>
            <w:r>
              <w:rPr>
                <w:rFonts w:eastAsia="Verdana;Arial;Helvetica;sans-serif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>프로젝트명</w:t>
            </w:r>
          </w:p>
        </w:tc>
        <w:tc>
          <w:tcPr>
            <w:tcW w:w="699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2"/>
              <w:bidi w:val="0"/>
              <w:spacing w:before="120" w:after="120"/>
              <w:ind w:left="120" w:right="120" w:hanging="0"/>
              <w:jc w:val="center"/>
              <w:rPr>
                <w:rFonts w:ascii="나눔고딕" w:hAnsi="나눔고딕" w:eastAsia="나눔고딕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</w:pPr>
            <w:r>
              <w:rPr>
                <w:rFonts w:ascii="나눔고딕" w:hAnsi="나눔고딕" w:eastAsia="나눔고딕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 xml:space="preserve">영어권 여행자 후기 분석 시스템 </w:t>
            </w:r>
            <w:r>
              <w:rPr>
                <w:rFonts w:eastAsia="나눔고딕" w:ascii="나눔고딕" w:hAnsi="나눔고딕"/>
                <w:bCs w:val="false"/>
                <w:iCs w:val="false"/>
                <w:color w:val="000000"/>
                <w:sz w:val="20"/>
                <w:szCs w:val="20"/>
              </w:rPr>
              <w:t>TRAS </w:t>
            </w:r>
          </w:p>
        </w:tc>
      </w:tr>
      <w:tr>
        <w:trPr/>
        <w:tc>
          <w:tcPr>
            <w:tcW w:w="1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2"/>
              <w:bidi w:val="0"/>
              <w:spacing w:before="120" w:after="120"/>
              <w:ind w:left="120" w:right="120" w:hanging="0"/>
              <w:jc w:val="center"/>
              <w:rPr>
                <w:rFonts w:eastAsia="Verdana;Arial;Helvetica;sans-serif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</w:pPr>
            <w:r>
              <w:rPr>
                <w:rFonts w:eastAsia="Verdana;Arial;Helvetica;sans-serif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>총활동기간</w:t>
            </w:r>
          </w:p>
        </w:tc>
        <w:tc>
          <w:tcPr>
            <w:tcW w:w="3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2"/>
              <w:bidi w:val="0"/>
              <w:spacing w:before="120" w:after="120"/>
              <w:ind w:left="0" w:right="120" w:hanging="0"/>
              <w:jc w:val="center"/>
              <w:rPr>
                <w:rFonts w:ascii="나눔고딕" w:hAnsi="나눔고딕" w:eastAsia="나눔고딕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</w:pPr>
            <w:r>
              <w:rPr>
                <w:rFonts w:eastAsia="나눔고딕" w:ascii="나눔고딕" w:hAnsi="나눔고딕"/>
                <w:bCs w:val="false"/>
                <w:iCs w:val="false"/>
                <w:color w:val="000000"/>
                <w:sz w:val="20"/>
                <w:szCs w:val="20"/>
              </w:rPr>
              <w:t>3</w:t>
            </w:r>
            <w:r>
              <w:rPr>
                <w:rFonts w:ascii="나눔고딕" w:hAnsi="나눔고딕" w:eastAsia="나눔고딕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 xml:space="preserve">월 </w:t>
            </w:r>
            <w:r>
              <w:rPr>
                <w:rFonts w:eastAsia="나눔고딕" w:ascii="나눔고딕" w:hAnsi="나눔고딕"/>
                <w:bCs w:val="false"/>
                <w:iCs w:val="false"/>
                <w:color w:val="000000"/>
                <w:sz w:val="20"/>
                <w:szCs w:val="20"/>
              </w:rPr>
              <w:t>14</w:t>
            </w:r>
            <w:r>
              <w:rPr>
                <w:rFonts w:ascii="나눔고딕" w:hAnsi="나눔고딕" w:eastAsia="나눔고딕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 xml:space="preserve">일 </w:t>
            </w:r>
            <w:r>
              <w:rPr>
                <w:rFonts w:eastAsia="나눔고딕" w:ascii="나눔고딕" w:hAnsi="나눔고딕"/>
                <w:bCs w:val="false"/>
                <w:iCs w:val="false"/>
                <w:color w:val="000000"/>
                <w:sz w:val="20"/>
                <w:szCs w:val="20"/>
              </w:rPr>
              <w:t>(</w:t>
            </w:r>
            <w:r>
              <w:rPr>
                <w:rFonts w:ascii="나눔고딕" w:hAnsi="나눔고딕" w:eastAsia="나눔고딕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>시작</w:t>
            </w:r>
            <w:r>
              <w:rPr>
                <w:rFonts w:eastAsia="나눔고딕" w:ascii="나눔고딕" w:hAnsi="나눔고딕"/>
                <w:bCs w:val="false"/>
                <w:iCs w:val="false"/>
                <w:color w:val="000000"/>
                <w:sz w:val="20"/>
                <w:szCs w:val="20"/>
              </w:rPr>
              <w:t>)</w:t>
            </w:r>
          </w:p>
          <w:p>
            <w:pPr>
              <w:pStyle w:val="Style22"/>
              <w:bidi w:val="0"/>
              <w:spacing w:before="120" w:after="120"/>
              <w:ind w:left="0" w:right="120" w:hanging="0"/>
              <w:jc w:val="center"/>
              <w:rPr>
                <w:rFonts w:ascii="나눔고딕" w:hAnsi="나눔고딕" w:eastAsia="나눔고딕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</w:pPr>
            <w:r>
              <w:rPr>
                <w:rFonts w:eastAsia="나눔고딕" w:ascii="나눔고딕" w:hAnsi="나눔고딕"/>
                <w:bCs w:val="false"/>
                <w:iCs w:val="false"/>
                <w:color w:val="000000"/>
                <w:sz w:val="20"/>
                <w:szCs w:val="20"/>
              </w:rPr>
              <w:t>~5</w:t>
            </w:r>
            <w:r>
              <w:rPr>
                <w:rFonts w:ascii="나눔고딕" w:hAnsi="나눔고딕" w:eastAsia="나눔고딕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>월</w:t>
            </w:r>
            <w:r>
              <w:rPr>
                <w:rFonts w:eastAsia="나눔고딕" w:ascii="나눔고딕" w:hAnsi="나눔고딕"/>
                <w:bCs w:val="false"/>
                <w:iCs w:val="false"/>
                <w:color w:val="000000"/>
                <w:sz w:val="20"/>
                <w:szCs w:val="20"/>
              </w:rPr>
              <w:t>7</w:t>
            </w:r>
            <w:r>
              <w:rPr>
                <w:rFonts w:ascii="나눔고딕" w:hAnsi="나눔고딕" w:eastAsia="나눔고딕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 xml:space="preserve">일 </w:t>
            </w:r>
            <w:r>
              <w:rPr>
                <w:rFonts w:eastAsia="나눔고딕" w:ascii="나눔고딕" w:hAnsi="나눔고딕"/>
                <w:bCs w:val="false"/>
                <w:iCs w:val="false"/>
                <w:color w:val="000000"/>
                <w:sz w:val="20"/>
                <w:szCs w:val="20"/>
              </w:rPr>
              <w:t>(</w:t>
            </w:r>
            <w:r>
              <w:rPr>
                <w:rFonts w:ascii="나눔고딕" w:hAnsi="나눔고딕" w:eastAsia="나눔고딕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>현재</w:t>
            </w:r>
            <w:r>
              <w:rPr>
                <w:rFonts w:eastAsia="나눔고딕" w:ascii="나눔고딕" w:hAnsi="나눔고딕"/>
                <w:bCs w:val="false"/>
                <w:iCs w:val="false"/>
                <w:color w:val="000000"/>
                <w:sz w:val="20"/>
                <w:szCs w:val="20"/>
              </w:rPr>
              <w:t xml:space="preserve">) </w:t>
            </w:r>
          </w:p>
          <w:p>
            <w:pPr>
              <w:pStyle w:val="Style22"/>
              <w:bidi w:val="0"/>
              <w:spacing w:before="120" w:after="120"/>
              <w:ind w:left="0" w:right="120" w:hanging="0"/>
              <w:jc w:val="center"/>
              <w:rPr>
                <w:rFonts w:ascii="나눔고딕" w:hAnsi="나눔고딕" w:eastAsia="나눔고딕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</w:pPr>
            <w:r>
              <w:rPr>
                <w:rFonts w:eastAsia="나눔고딕" w:ascii="나눔고딕" w:hAnsi="나눔고딕"/>
                <w:bCs w:val="false"/>
                <w:iCs w:val="false"/>
                <w:color w:val="000000"/>
                <w:sz w:val="20"/>
                <w:szCs w:val="20"/>
              </w:rPr>
              <w:t>~6</w:t>
            </w:r>
            <w:r>
              <w:rPr>
                <w:rFonts w:ascii="나눔고딕" w:hAnsi="나눔고딕" w:eastAsia="나눔고딕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 xml:space="preserve">월 </w:t>
            </w:r>
            <w:r>
              <w:rPr>
                <w:rFonts w:eastAsia="나눔고딕" w:ascii="나눔고딕" w:hAnsi="나눔고딕"/>
                <w:bCs w:val="false"/>
                <w:iCs w:val="false"/>
                <w:color w:val="000000"/>
                <w:sz w:val="20"/>
                <w:szCs w:val="20"/>
              </w:rPr>
              <w:t>28</w:t>
            </w:r>
            <w:r>
              <w:rPr>
                <w:rFonts w:ascii="나눔고딕" w:hAnsi="나눔고딕" w:eastAsia="나눔고딕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 xml:space="preserve">일 </w:t>
            </w:r>
            <w:r>
              <w:rPr>
                <w:rFonts w:eastAsia="나눔고딕" w:ascii="나눔고딕" w:hAnsi="나눔고딕"/>
                <w:bCs w:val="false"/>
                <w:iCs w:val="false"/>
                <w:color w:val="000000"/>
                <w:sz w:val="20"/>
                <w:szCs w:val="20"/>
              </w:rPr>
              <w:t>(</w:t>
            </w:r>
            <w:r>
              <w:rPr>
                <w:rFonts w:ascii="나눔고딕" w:hAnsi="나눔고딕" w:eastAsia="나눔고딕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>종료</w:t>
            </w:r>
            <w:r>
              <w:rPr>
                <w:rFonts w:eastAsia="나눔고딕" w:ascii="나눔고딕" w:hAnsi="나눔고딕"/>
                <w:bCs w:val="false"/>
                <w:iCs w:val="false"/>
                <w:color w:val="000000"/>
                <w:sz w:val="20"/>
                <w:szCs w:val="20"/>
              </w:rPr>
              <w:t>)</w:t>
            </w:r>
            <w:del w:id="8" w:author="알 수 없는 작성자" w:date="2020-05-07T22:19:05Z">
              <w:r>
                <w:rPr>
                  <w:rFonts w:eastAsia="나눔고딕" w:ascii="나눔고딕" w:hAnsi="나눔고딕"/>
                  <w:bCs w:val="false"/>
                  <w:iCs w:val="false"/>
                  <w:color w:val="000000"/>
                  <w:sz w:val="20"/>
                  <w:szCs w:val="20"/>
                </w:rPr>
                <w:delText> </w:delText>
              </w:r>
            </w:del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2"/>
              <w:bidi w:val="0"/>
              <w:spacing w:before="120" w:after="120"/>
              <w:ind w:left="120" w:right="120" w:hanging="0"/>
              <w:jc w:val="center"/>
              <w:rPr>
                <w:rFonts w:ascii="나눔고딕" w:hAnsi="나눔고딕" w:eastAsia="나눔고딕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</w:pPr>
            <w:r>
              <w:rPr>
                <w:rFonts w:ascii="나눔고딕" w:hAnsi="나눔고딕" w:eastAsia="나눔고딕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>신청학점</w:t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2"/>
              <w:bidi w:val="0"/>
              <w:spacing w:before="120" w:after="120"/>
              <w:ind w:left="120" w:right="120" w:hanging="0"/>
              <w:jc w:val="center"/>
              <w:rPr>
                <w:rFonts w:ascii="나눔고딕" w:hAnsi="나눔고딕" w:eastAsia="나눔고딕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</w:pPr>
            <w:r>
              <w:rPr>
                <w:rFonts w:eastAsia="나눔고딕" w:ascii="나눔고딕" w:hAnsi="나눔고딕"/>
                <w:bCs w:val="false"/>
                <w:iCs w:val="false"/>
                <w:color w:val="000000"/>
                <w:sz w:val="20"/>
                <w:szCs w:val="20"/>
              </w:rPr>
              <w:t>6</w:t>
            </w:r>
            <w:r>
              <w:rPr>
                <w:rFonts w:ascii="나눔고딕" w:hAnsi="나눔고딕" w:eastAsia="나눔고딕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>학점 </w:t>
            </w:r>
          </w:p>
        </w:tc>
      </w:tr>
      <w:tr>
        <w:trPr/>
        <w:tc>
          <w:tcPr>
            <w:tcW w:w="1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2"/>
              <w:bidi w:val="0"/>
              <w:spacing w:before="120" w:after="120"/>
              <w:jc w:val="center"/>
              <w:rPr>
                <w:rFonts w:eastAsia="Verdana;Arial;Helvetica;sans-serif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</w:pPr>
            <w:r>
              <w:rPr>
                <w:rFonts w:eastAsia="Verdana;Arial;Helvetica;sans-serif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>활동 내용</w:t>
            </w:r>
          </w:p>
        </w:tc>
        <w:tc>
          <w:tcPr>
            <w:tcW w:w="699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2"/>
              <w:numPr>
                <w:ilvl w:val="0"/>
                <w:numId w:val="1"/>
              </w:numPr>
              <w:bidi w:val="0"/>
              <w:spacing w:before="120" w:after="120"/>
              <w:jc w:val="left"/>
              <w:rPr>
                <w:rFonts w:ascii="나눔고딕" w:hAnsi="나눔고딕" w:eastAsia="나눔고딕" w:cs="Verdana;Arial;Helvetica;sans-serif"/>
                <w:b w:val="false"/>
                <w:bCs w:val="false"/>
                <w:i w:val="false"/>
                <w:iCs w:val="false"/>
                <w:color w:val="000000"/>
                <w:spacing w:val="0"/>
                <w:sz w:val="28"/>
                <w:szCs w:val="28"/>
              </w:rPr>
            </w:pPr>
            <w:r>
              <w:rPr>
                <w:rFonts w:ascii="나눔고딕" w:hAnsi="나눔고딕" w:cs="Verdana;Arial;Helvetica;sans-serif" w:eastAsia="나눔고딕"/>
                <w:b w:val="false"/>
                <w:bCs w:val="false"/>
                <w:i w:val="false"/>
                <w:iCs w:val="false"/>
                <w:color w:val="000000"/>
                <w:spacing w:val="0"/>
                <w:sz w:val="28"/>
                <w:szCs w:val="28"/>
              </w:rPr>
              <w:t>깃허브를 이용한 프로젝트 관리</w:t>
            </w:r>
          </w:p>
          <w:p>
            <w:pPr>
              <w:pStyle w:val="Style22"/>
              <w:numPr>
                <w:ilvl w:val="1"/>
                <w:numId w:val="1"/>
              </w:numPr>
              <w:bidi w:val="0"/>
              <w:spacing w:before="120" w:after="120"/>
              <w:jc w:val="left"/>
              <w:rPr>
                <w:rFonts w:ascii="나눔고딕" w:hAnsi="나눔고딕" w:eastAsia="나눔고딕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</w:pPr>
            <w:r>
              <w:rPr>
                <w:rFonts w:ascii="나눔고딕" w:hAnsi="나눔고딕" w:eastAsia="나눔고딕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>프로젝트</w:t>
            </w:r>
            <w:r>
              <w:rPr>
                <w:rFonts w:eastAsia="나눔고딕" w:ascii="나눔고딕" w:hAnsi="나눔고딕"/>
                <w:bCs w:val="false"/>
                <w:iCs w:val="false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나눔고딕" w:hAnsi="나눔고딕" w:eastAsia="나눔고딕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>마일스톤</w:t>
            </w:r>
            <w:r>
              <w:rPr>
                <w:rFonts w:eastAsia="나눔고딕" w:ascii="나눔고딕" w:hAnsi="나눔고딕"/>
                <w:bCs w:val="false"/>
                <w:iCs w:val="false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나눔고딕" w:hAnsi="나눔고딕" w:eastAsia="나눔고딕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>이슈</w:t>
            </w:r>
          </w:p>
          <w:p>
            <w:pPr>
              <w:pStyle w:val="Style22"/>
              <w:numPr>
                <w:ilvl w:val="1"/>
                <w:numId w:val="1"/>
              </w:numPr>
              <w:bidi w:val="0"/>
              <w:spacing w:before="120" w:after="120"/>
              <w:jc w:val="left"/>
              <w:rPr>
                <w:rFonts w:ascii="나눔고딕" w:hAnsi="나눔고딕" w:eastAsia="나눔고딕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</w:pPr>
            <w:r>
              <w:rPr>
                <w:rFonts w:eastAsia="나눔고딕" w:ascii="나눔고딕" w:hAnsi="나눔고딕"/>
                <w:bCs w:val="false"/>
                <w:iCs w:val="false"/>
                <w:color w:val="000000"/>
                <w:sz w:val="20"/>
                <w:szCs w:val="20"/>
              </w:rPr>
            </w:r>
          </w:p>
          <w:p>
            <w:pPr>
              <w:pStyle w:val="Style22"/>
              <w:numPr>
                <w:ilvl w:val="1"/>
                <w:numId w:val="1"/>
              </w:numPr>
              <w:bidi w:val="0"/>
              <w:spacing w:before="120" w:after="120"/>
              <w:jc w:val="left"/>
              <w:rPr>
                <w:rFonts w:ascii="나눔고딕" w:hAnsi="나눔고딕" w:eastAsia="나눔고딕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</w:pPr>
            <w:r>
              <w:rPr>
                <w:rFonts w:ascii="나눔고딕" w:hAnsi="나눔고딕" w:eastAsia="나눔고딕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>디스코드를 이용한 공동 작업</w:t>
            </w:r>
          </w:p>
          <w:p>
            <w:pPr>
              <w:pStyle w:val="Style22"/>
              <w:numPr>
                <w:ilvl w:val="2"/>
                <w:numId w:val="1"/>
              </w:numPr>
              <w:bidi w:val="0"/>
              <w:spacing w:before="120" w:after="120"/>
              <w:jc w:val="left"/>
              <w:rPr>
                <w:rFonts w:ascii="나눔고딕" w:hAnsi="나눔고딕" w:eastAsia="나눔고딕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</w:pPr>
            <w:r>
              <w:rPr>
                <w:rFonts w:ascii="나눔고딕" w:hAnsi="나눔고딕" w:eastAsia="나눔고딕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>데이터</w:t>
            </w:r>
          </w:p>
          <w:p>
            <w:pPr>
              <w:pStyle w:val="Style22"/>
              <w:numPr>
                <w:ilvl w:val="0"/>
                <w:numId w:val="1"/>
              </w:numPr>
              <w:bidi w:val="0"/>
              <w:spacing w:before="120" w:after="120"/>
              <w:jc w:val="left"/>
              <w:rPr>
                <w:rFonts w:ascii="나눔고딕" w:hAnsi="나눔고딕" w:eastAsia="나눔고딕" w:cs="Verdana;Arial;Helvetica;sans-serif"/>
                <w:b w:val="false"/>
                <w:bCs w:val="false"/>
                <w:i w:val="false"/>
                <w:iCs w:val="false"/>
                <w:color w:val="000000"/>
                <w:spacing w:val="0"/>
                <w:sz w:val="28"/>
                <w:szCs w:val="28"/>
              </w:rPr>
            </w:pPr>
            <w:r>
              <w:rPr>
                <w:rFonts w:ascii="나눔고딕" w:hAnsi="나눔고딕" w:cs="Verdana;Arial;Helvetica;sans-serif" w:eastAsia="나눔고딕"/>
                <w:b w:val="false"/>
                <w:bCs w:val="false"/>
                <w:i w:val="false"/>
                <w:iCs w:val="false"/>
                <w:color w:val="000000"/>
                <w:spacing w:val="0"/>
                <w:sz w:val="28"/>
                <w:szCs w:val="28"/>
              </w:rPr>
              <w:t>크롤러 개발 및 개선</w:t>
            </w:r>
            <w:r>
              <w:rPr>
                <w:rFonts w:eastAsia="나눔고딕" w:cs="Verdana;Arial;Helvetica;sans-serif" w:ascii="나눔고딕" w:hAnsi="나눔고딕"/>
                <w:bCs w:val="false"/>
                <w:iCs w:val="false"/>
                <w:color w:val="000000"/>
                <w:spacing w:val="0"/>
                <w:sz w:val="28"/>
                <w:szCs w:val="28"/>
              </w:rPr>
              <w:t xml:space="preserve">. </w:t>
            </w:r>
            <w:r>
              <w:rPr>
                <w:rFonts w:ascii="나눔고딕" w:hAnsi="나눔고딕" w:cs="Verdana;Arial;Helvetica;sans-serif" w:eastAsia="나눔고딕"/>
                <w:b w:val="false"/>
                <w:bCs w:val="false"/>
                <w:i w:val="false"/>
                <w:iCs w:val="false"/>
                <w:color w:val="000000"/>
                <w:spacing w:val="0"/>
                <w:sz w:val="28"/>
                <w:szCs w:val="28"/>
              </w:rPr>
              <w:t>여행 후기 및</w:t>
            </w:r>
            <w:r>
              <w:rPr>
                <w:rFonts w:eastAsia="나눔고딕" w:cs="Verdana;Arial;Helvetica;sans-serif" w:ascii="나눔고딕" w:hAnsi="나눔고딕"/>
                <w:bCs w:val="false"/>
                <w:iCs w:val="false"/>
                <w:color w:val="000000"/>
                <w:spacing w:val="0"/>
                <w:sz w:val="28"/>
                <w:szCs w:val="28"/>
              </w:rPr>
              <w:t xml:space="preserve">, </w:t>
            </w:r>
            <w:r>
              <w:rPr>
                <w:rFonts w:ascii="나눔고딕" w:hAnsi="나눔고딕" w:cs="Verdana;Arial;Helvetica;sans-serif" w:eastAsia="나눔고딕"/>
                <w:b w:val="false"/>
                <w:bCs w:val="false"/>
                <w:i w:val="false"/>
                <w:iCs w:val="false"/>
                <w:color w:val="000000"/>
                <w:spacing w:val="0"/>
                <w:sz w:val="28"/>
                <w:szCs w:val="28"/>
              </w:rPr>
              <w:t>좌표 데이터 수집</w:t>
            </w:r>
          </w:p>
          <w:p>
            <w:pPr>
              <w:pStyle w:val="Style22"/>
              <w:numPr>
                <w:ilvl w:val="1"/>
                <w:numId w:val="1"/>
              </w:numPr>
              <w:bidi w:val="0"/>
              <w:spacing w:before="120" w:after="120"/>
              <w:jc w:val="left"/>
              <w:rPr>
                <w:rFonts w:ascii="나눔고딕" w:hAnsi="나눔고딕" w:eastAsia="나눔고딕" w:cs="Verdana;Arial;Helvetica;sans-serif"/>
                <w:b w:val="false"/>
                <w:bCs w:val="false"/>
                <w:i w:val="false"/>
                <w:iC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eastAsia="나눔고딕" w:cs="Verdana;Arial;Helvetica;sans-serif" w:ascii="나눔고딕" w:hAnsi="나눔고딕"/>
                <w:bCs w:val="false"/>
                <w:iCs w:val="false"/>
                <w:color w:val="000000"/>
                <w:spacing w:val="0"/>
                <w:sz w:val="20"/>
                <w:szCs w:val="20"/>
              </w:rPr>
            </w:r>
          </w:p>
          <w:p>
            <w:pPr>
              <w:pStyle w:val="Style22"/>
              <w:numPr>
                <w:ilvl w:val="0"/>
                <w:numId w:val="1"/>
              </w:numPr>
              <w:bidi w:val="0"/>
              <w:spacing w:before="120" w:after="120"/>
              <w:jc w:val="left"/>
              <w:rPr>
                <w:rFonts w:ascii="나눔고딕" w:hAnsi="나눔고딕" w:eastAsia="나눔고딕" w:cs="Verdana;Arial;Helvetica;sans-serif"/>
                <w:b w:val="false"/>
                <w:bCs w:val="false"/>
                <w:i w:val="false"/>
                <w:iCs w:val="false"/>
                <w:color w:val="000000"/>
                <w:spacing w:val="0"/>
                <w:sz w:val="28"/>
                <w:szCs w:val="28"/>
              </w:rPr>
            </w:pPr>
            <w:r>
              <w:rPr>
                <w:rFonts w:eastAsia="나눔고딕" w:cs="Verdana;Arial;Helvetica;sans-serif" w:ascii="나눔고딕" w:hAnsi="나눔고딕"/>
                <w:bCs w:val="false"/>
                <w:iCs w:val="false"/>
                <w:color w:val="000000"/>
                <w:spacing w:val="0"/>
                <w:sz w:val="28"/>
                <w:szCs w:val="28"/>
              </w:rPr>
              <w:t xml:space="preserve">AWS- RDS – MySQL – Django ORM </w:t>
            </w:r>
            <w:r>
              <w:rPr>
                <w:rFonts w:ascii="나눔고딕" w:hAnsi="나눔고딕" w:cs="Verdana;Arial;Helvetica;sans-serif" w:eastAsia="나눔고딕"/>
                <w:b w:val="false"/>
                <w:bCs w:val="false"/>
                <w:i w:val="false"/>
                <w:iCs w:val="false"/>
                <w:color w:val="000000"/>
                <w:spacing w:val="0"/>
                <w:sz w:val="28"/>
                <w:szCs w:val="28"/>
              </w:rPr>
              <w:t xml:space="preserve">데이터 베이스 </w:t>
            </w:r>
            <w:r>
              <w:rPr>
                <w:rFonts w:eastAsia="나눔고딕" w:cs="Verdana;Arial;Helvetica;sans-serif" w:ascii="나눔고딕" w:hAnsi="나눔고딕"/>
                <w:bCs w:val="false"/>
                <w:iCs w:val="false"/>
                <w:color w:val="000000"/>
                <w:spacing w:val="0"/>
                <w:sz w:val="28"/>
                <w:szCs w:val="28"/>
              </w:rPr>
              <w:t xml:space="preserve">X </w:t>
            </w:r>
            <w:r>
              <w:rPr>
                <w:rFonts w:ascii="나눔고딕" w:hAnsi="나눔고딕" w:cs="Verdana;Arial;Helvetica;sans-serif" w:eastAsia="나눔고딕"/>
                <w:b w:val="false"/>
                <w:bCs w:val="false"/>
                <w:i w:val="false"/>
                <w:iCs w:val="false"/>
                <w:color w:val="000000"/>
                <w:spacing w:val="0"/>
                <w:sz w:val="28"/>
                <w:szCs w:val="28"/>
              </w:rPr>
              <w:t>웹사이트 구축</w:t>
            </w:r>
          </w:p>
          <w:p>
            <w:pPr>
              <w:pStyle w:val="Style22"/>
              <w:numPr>
                <w:ilvl w:val="1"/>
                <w:numId w:val="1"/>
              </w:numPr>
              <w:bidi w:val="0"/>
              <w:spacing w:before="120" w:after="120"/>
              <w:jc w:val="left"/>
              <w:rPr>
                <w:rFonts w:ascii="나눔고딕" w:hAnsi="나눔고딕" w:eastAsia="나눔고딕" w:cs="Verdana;Arial;Helvetica;sans-serif"/>
                <w:b w:val="false"/>
                <w:bCs w:val="false"/>
                <w:i w:val="false"/>
                <w:iC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eastAsia="나눔고딕" w:cs="Verdana;Arial;Helvetica;sans-serif" w:ascii="나눔고딕" w:hAnsi="나눔고딕"/>
                <w:bCs w:val="false"/>
                <w:iCs w:val="false"/>
                <w:color w:val="000000"/>
                <w:spacing w:val="0"/>
                <w:sz w:val="20"/>
                <w:szCs w:val="20"/>
              </w:rPr>
            </w:r>
          </w:p>
          <w:p>
            <w:pPr>
              <w:pStyle w:val="Style22"/>
              <w:numPr>
                <w:ilvl w:val="0"/>
                <w:numId w:val="1"/>
              </w:numPr>
              <w:bidi w:val="0"/>
              <w:spacing w:before="120" w:after="120"/>
              <w:jc w:val="left"/>
              <w:rPr>
                <w:rFonts w:ascii="나눔고딕" w:hAnsi="나눔고딕" w:eastAsia="나눔고딕" w:cs="Verdana;Arial;Helvetica;sans-serif"/>
                <w:b w:val="false"/>
                <w:bCs w:val="false"/>
                <w:i w:val="false"/>
                <w:iCs w:val="false"/>
                <w:color w:val="000000"/>
                <w:spacing w:val="0"/>
                <w:sz w:val="28"/>
                <w:szCs w:val="28"/>
              </w:rPr>
            </w:pPr>
            <w:r>
              <w:rPr>
                <w:rFonts w:ascii="나눔고딕" w:hAnsi="나눔고딕" w:cs="Verdana;Arial;Helvetica;sans-serif" w:eastAsia="나눔고딕"/>
                <w:b w:val="false"/>
                <w:bCs w:val="false"/>
                <w:i w:val="false"/>
                <w:iCs w:val="false"/>
                <w:color w:val="000000"/>
                <w:spacing w:val="0"/>
                <w:sz w:val="28"/>
                <w:szCs w:val="28"/>
              </w:rPr>
              <w:t>텍스트 분석 모델 구현</w:t>
            </w:r>
          </w:p>
          <w:p>
            <w:pPr>
              <w:pStyle w:val="Style22"/>
              <w:numPr>
                <w:ilvl w:val="1"/>
                <w:numId w:val="1"/>
              </w:numPr>
              <w:bidi w:val="0"/>
              <w:spacing w:before="120" w:after="120"/>
              <w:jc w:val="left"/>
              <w:rPr>
                <w:rFonts w:ascii="나눔고딕" w:hAnsi="나눔고딕" w:eastAsia="나눔고딕" w:cs="Verdana;Arial;Helvetica;sans-serif"/>
                <w:b w:val="false"/>
                <w:bCs w:val="false"/>
                <w:i w:val="false"/>
                <w:iC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나눔고딕" w:hAnsi="나눔고딕" w:cs="Verdana;Arial;Helvetica;sans-serif" w:eastAsia="나눔고딕"/>
                <w:b w:val="false"/>
                <w:bCs w:val="false"/>
                <w:i w:val="false"/>
                <w:iCs w:val="false"/>
                <w:color w:val="000000"/>
                <w:spacing w:val="0"/>
                <w:sz w:val="20"/>
                <w:szCs w:val="20"/>
              </w:rPr>
              <w:t xml:space="preserve">워드 클라우드 </w:t>
            </w:r>
            <w:r>
              <w:rPr>
                <w:rFonts w:eastAsia="나눔고딕" w:cs="Verdana;Arial;Helvetica;sans-serif" w:ascii="나눔고딕" w:hAnsi="나눔고딕"/>
                <w:bCs w:val="false"/>
                <w:iCs w:val="false"/>
                <w:color w:val="000000"/>
                <w:spacing w:val="0"/>
                <w:sz w:val="20"/>
                <w:szCs w:val="20"/>
              </w:rPr>
              <w:t>(</w:t>
            </w:r>
            <w:r>
              <w:rPr>
                <w:rFonts w:ascii="나눔고딕" w:hAnsi="나눔고딕" w:cs="Verdana;Arial;Helvetica;sans-serif" w:eastAsia="나눔고딕"/>
                <w:b w:val="false"/>
                <w:bCs w:val="false"/>
                <w:i w:val="false"/>
                <w:iCs w:val="false"/>
                <w:color w:val="000000"/>
                <w:spacing w:val="0"/>
                <w:sz w:val="20"/>
                <w:szCs w:val="20"/>
              </w:rPr>
              <w:t>단순 단어 빈도 분석</w:t>
            </w:r>
            <w:r>
              <w:rPr>
                <w:rFonts w:eastAsia="나눔고딕" w:cs="Verdana;Arial;Helvetica;sans-serif" w:ascii="나눔고딕" w:hAnsi="나눔고딕"/>
                <w:bCs w:val="false"/>
                <w:iCs w:val="false"/>
                <w:color w:val="000000"/>
                <w:spacing w:val="0"/>
                <w:sz w:val="20"/>
                <w:szCs w:val="20"/>
              </w:rPr>
              <w:t>)</w:t>
            </w:r>
          </w:p>
          <w:p>
            <w:pPr>
              <w:pStyle w:val="Style22"/>
              <w:numPr>
                <w:ilvl w:val="1"/>
                <w:numId w:val="1"/>
              </w:numPr>
              <w:bidi w:val="0"/>
              <w:spacing w:before="120" w:after="120"/>
              <w:jc w:val="left"/>
              <w:rPr>
                <w:rFonts w:ascii="나눔고딕" w:hAnsi="나눔고딕" w:eastAsia="나눔고딕" w:cs="Verdana;Arial;Helvetica;sans-serif"/>
                <w:b w:val="false"/>
                <w:bCs w:val="false"/>
                <w:i w:val="false"/>
                <w:iC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eastAsia="나눔고딕" w:cs="Verdana;Arial;Helvetica;sans-serif" w:ascii="나눔고딕" w:hAnsi="나눔고딕"/>
                <w:bCs w:val="false"/>
                <w:iCs w:val="false"/>
                <w:color w:val="000000"/>
                <w:spacing w:val="0"/>
                <w:sz w:val="20"/>
                <w:szCs w:val="20"/>
              </w:rPr>
              <w:t xml:space="preserve">TF-DIF </w:t>
            </w:r>
            <w:r>
              <w:rPr>
                <w:rFonts w:ascii="나눔고딕" w:hAnsi="나눔고딕" w:cs="Verdana;Arial;Helvetica;sans-serif" w:eastAsia="나눔고딕"/>
                <w:b w:val="false"/>
                <w:bCs w:val="false"/>
                <w:i w:val="false"/>
                <w:iCs w:val="false"/>
                <w:color w:val="000000"/>
                <w:spacing w:val="0"/>
                <w:sz w:val="20"/>
                <w:szCs w:val="20"/>
              </w:rPr>
              <w:t>리뷰 긍정</w:t>
            </w:r>
            <w:r>
              <w:rPr>
                <w:rFonts w:eastAsia="나눔고딕" w:cs="Verdana;Arial;Helvetica;sans-serif" w:ascii="나눔고딕" w:hAnsi="나눔고딕"/>
                <w:bCs w:val="false"/>
                <w:iCs w:val="false"/>
                <w:color w:val="000000"/>
                <w:spacing w:val="0"/>
                <w:sz w:val="20"/>
                <w:szCs w:val="20"/>
              </w:rPr>
              <w:t xml:space="preserve">, </w:t>
            </w:r>
            <w:r>
              <w:rPr>
                <w:rFonts w:ascii="나눔고딕" w:hAnsi="나눔고딕" w:cs="Verdana;Arial;Helvetica;sans-serif" w:eastAsia="나눔고딕"/>
                <w:b w:val="false"/>
                <w:bCs w:val="false"/>
                <w:i w:val="false"/>
                <w:iCs w:val="false"/>
                <w:color w:val="000000"/>
                <w:spacing w:val="0"/>
                <w:sz w:val="20"/>
                <w:szCs w:val="20"/>
              </w:rPr>
              <w:t>부정 감정 분석</w:t>
            </w:r>
          </w:p>
          <w:p>
            <w:pPr>
              <w:pStyle w:val="Style22"/>
              <w:numPr>
                <w:ilvl w:val="1"/>
                <w:numId w:val="1"/>
              </w:numPr>
              <w:bidi w:val="0"/>
              <w:spacing w:before="120" w:after="120"/>
              <w:jc w:val="left"/>
              <w:rPr>
                <w:rFonts w:ascii="나눔고딕" w:hAnsi="나눔고딕" w:eastAsia="나눔고딕" w:cs="Verdana;Arial;Helvetica;sans-serif"/>
                <w:b w:val="false"/>
                <w:bCs w:val="false"/>
                <w:i w:val="false"/>
                <w:iC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나눔고딕" w:hAnsi="나눔고딕" w:cs="Verdana;Arial;Helvetica;sans-serif" w:eastAsia="나눔고딕"/>
                <w:b w:val="false"/>
                <w:bCs w:val="false"/>
                <w:i w:val="false"/>
                <w:iCs w:val="false"/>
                <w:color w:val="000000"/>
                <w:spacing w:val="0"/>
                <w:sz w:val="20"/>
                <w:szCs w:val="20"/>
              </w:rPr>
              <w:t>여행지 지역 군집화</w:t>
            </w:r>
          </w:p>
          <w:p>
            <w:pPr>
              <w:pStyle w:val="Style22"/>
              <w:numPr>
                <w:ilvl w:val="1"/>
                <w:numId w:val="1"/>
              </w:numPr>
              <w:bidi w:val="0"/>
              <w:spacing w:before="120" w:after="120"/>
              <w:jc w:val="left"/>
              <w:rPr>
                <w:rFonts w:ascii="나눔고딕" w:hAnsi="나눔고딕" w:eastAsia="나눔고딕" w:cs="Verdana;Arial;Helvetica;sans-serif"/>
                <w:b w:val="false"/>
                <w:bCs w:val="false"/>
                <w:i w:val="false"/>
                <w:iC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나눔고딕" w:hAnsi="나눔고딕" w:cs="Verdana;Arial;Helvetica;sans-serif" w:eastAsia="나눔고딕"/>
                <w:b w:val="false"/>
                <w:bCs w:val="false"/>
                <w:i w:val="false"/>
                <w:iCs w:val="false"/>
                <w:color w:val="000000"/>
                <w:spacing w:val="0"/>
                <w:sz w:val="20"/>
                <w:szCs w:val="20"/>
              </w:rPr>
              <w:t>문장 단위 사전 기반 감정 분석</w:t>
            </w:r>
          </w:p>
          <w:p>
            <w:pPr>
              <w:pStyle w:val="Style22"/>
              <w:numPr>
                <w:ilvl w:val="1"/>
                <w:numId w:val="1"/>
              </w:numPr>
              <w:bidi w:val="0"/>
              <w:spacing w:before="120" w:after="120"/>
              <w:jc w:val="left"/>
              <w:rPr>
                <w:rFonts w:ascii="나눔고딕" w:hAnsi="나눔고딕" w:eastAsia="나눔고딕" w:cs="Verdana;Arial;Helvetica;sans-serif"/>
                <w:b w:val="false"/>
                <w:bCs w:val="false"/>
                <w:i w:val="false"/>
                <w:iC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나눔고딕" w:hAnsi="나눔고딕" w:cs="Verdana;Arial;Helvetica;sans-serif" w:eastAsia="나눔고딕"/>
                <w:b w:val="false"/>
                <w:bCs w:val="false"/>
                <w:i w:val="false"/>
                <w:iCs w:val="false"/>
                <w:color w:val="000000"/>
                <w:spacing w:val="0"/>
                <w:sz w:val="20"/>
                <w:szCs w:val="20"/>
              </w:rPr>
              <w:t>여행지 별 긍정 부정 문장 추출</w:t>
            </w:r>
          </w:p>
          <w:p>
            <w:pPr>
              <w:pStyle w:val="Style22"/>
              <w:numPr>
                <w:ilvl w:val="1"/>
                <w:numId w:val="1"/>
              </w:numPr>
              <w:bidi w:val="0"/>
              <w:spacing w:before="120" w:after="120"/>
              <w:jc w:val="left"/>
              <w:rPr>
                <w:rFonts w:ascii="나눔고딕" w:hAnsi="나눔고딕" w:eastAsia="나눔고딕" w:cs="Verdana;Arial;Helvetica;sans-serif"/>
                <w:b w:val="false"/>
                <w:bCs w:val="false"/>
                <w:i w:val="false"/>
                <w:iC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나눔고딕" w:hAnsi="나눔고딕" w:cs="Verdana;Arial;Helvetica;sans-serif" w:eastAsia="나눔고딕"/>
                <w:b w:val="false"/>
                <w:bCs w:val="false"/>
                <w:i w:val="false"/>
                <w:iCs w:val="false"/>
                <w:color w:val="000000"/>
                <w:spacing w:val="0"/>
                <w:sz w:val="20"/>
                <w:szCs w:val="20"/>
              </w:rPr>
              <w:t>여행 후기 감정 사전 구축</w:t>
            </w:r>
          </w:p>
        </w:tc>
      </w:tr>
      <w:tr>
        <w:trPr/>
        <w:tc>
          <w:tcPr>
            <w:tcW w:w="1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2"/>
              <w:bidi w:val="0"/>
              <w:spacing w:before="120" w:after="120"/>
              <w:ind w:left="120" w:right="120" w:hanging="0"/>
              <w:jc w:val="center"/>
              <w:rPr>
                <w:rFonts w:eastAsia="Verdana;Arial;Helvetica;sans-serif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</w:pPr>
            <w:r>
              <w:rPr>
                <w:rFonts w:eastAsia="Verdana;Arial;Helvetica;sans-serif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>추진일정 대비표</w:t>
            </w:r>
          </w:p>
          <w:p>
            <w:pPr>
              <w:pStyle w:val="Style22"/>
              <w:bidi w:val="0"/>
              <w:spacing w:before="120" w:after="120"/>
              <w:ind w:left="120" w:right="120" w:hanging="0"/>
              <w:jc w:val="center"/>
              <w:rPr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</w:pPr>
            <w:r>
              <w:rPr>
                <w:rFonts w:ascii="Verdana;Arial;Helvetica;sans-serif" w:hAnsi="Verdana;Arial;Helvetica;sans-serif"/>
                <w:bCs w:val="false"/>
                <w:iCs w:val="false"/>
                <w:color w:val="000000"/>
                <w:spacing w:val="0"/>
                <w:sz w:val="20"/>
                <w:szCs w:val="20"/>
              </w:rPr>
              <w:t>(</w:t>
            </w:r>
            <w:r>
              <w:rPr>
                <w:rFonts w:eastAsia="Verdana;Arial;Helvetica;sans-serif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>계획서와 비교</w:t>
            </w:r>
            <w:r>
              <w:rPr>
                <w:rFonts w:ascii="Verdana;Arial;Helvetica;sans-serif" w:hAnsi="Verdana;Arial;Helvetica;sans-serif"/>
                <w:bCs w:val="false"/>
                <w:iCs w:val="false"/>
                <w:color w:val="000000"/>
                <w:spacing w:val="0"/>
                <w:sz w:val="20"/>
                <w:szCs w:val="20"/>
              </w:rPr>
              <w:t>)</w:t>
            </w:r>
          </w:p>
        </w:tc>
        <w:tc>
          <w:tcPr>
            <w:tcW w:w="699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2"/>
              <w:bidi w:val="0"/>
              <w:spacing w:before="120" w:after="120"/>
              <w:ind w:left="0" w:right="120" w:hanging="0"/>
              <w:jc w:val="left"/>
              <w:rPr>
                <w:rFonts w:ascii="나눔고딕" w:hAnsi="나눔고딕" w:eastAsia="나눔고딕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</w:pPr>
            <w:r>
              <w:rPr>
                <w:rFonts w:ascii="나눔고딕" w:hAnsi="나눔고딕" w:eastAsia="나눔고딕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>크롤러 개발 및 전처리</w:t>
            </w:r>
            <w:r>
              <w:rPr>
                <w:rFonts w:eastAsia="나눔고딕" w:ascii="나눔고딕" w:hAnsi="나눔고딕"/>
                <w:bCs w:val="false"/>
                <w:iCs w:val="false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나눔고딕" w:hAnsi="나눔고딕" w:eastAsia="나눔고딕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>데이터 적재 완료</w:t>
            </w:r>
          </w:p>
          <w:p>
            <w:pPr>
              <w:pStyle w:val="Style22"/>
              <w:bidi w:val="0"/>
              <w:spacing w:before="120" w:after="120"/>
              <w:ind w:left="0" w:right="120" w:hanging="0"/>
              <w:jc w:val="left"/>
              <w:rPr>
                <w:rFonts w:ascii="나눔고딕" w:hAnsi="나눔고딕" w:eastAsia="나눔고딕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</w:pPr>
            <w:r>
              <w:rPr>
                <w:rFonts w:ascii="나눔고딕" w:hAnsi="나눔고딕" w:eastAsia="나눔고딕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>리뷰 감정 분석 및 사전 구축 완료</w:t>
            </w:r>
          </w:p>
          <w:p>
            <w:pPr>
              <w:pStyle w:val="Style22"/>
              <w:bidi w:val="0"/>
              <w:spacing w:before="120" w:after="120"/>
              <w:ind w:left="0" w:right="120" w:hanging="0"/>
              <w:jc w:val="left"/>
              <w:rPr>
                <w:rFonts w:ascii="나눔고딕" w:hAnsi="나눔고딕" w:eastAsia="나눔고딕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</w:pPr>
            <w:r>
              <w:rPr>
                <w:rFonts w:ascii="나눔고딕" w:hAnsi="나눔고딕" w:eastAsia="나눔고딕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 xml:space="preserve">실제 사용 가능한 사이트 프로토타입 </w:t>
            </w:r>
            <w:r>
              <w:rPr>
                <w:rFonts w:ascii="나눔고딕" w:hAnsi="나눔고딕" w:eastAsia="나눔고딕"/>
                <w:b/>
                <w:bCs/>
                <w:i w:val="false"/>
                <w:iCs w:val="false"/>
                <w:color w:val="000000"/>
                <w:sz w:val="20"/>
                <w:szCs w:val="20"/>
              </w:rPr>
              <w:t>미완성 → 어떤 방향으로 개발할 것인가</w:t>
            </w:r>
            <w:r>
              <w:rPr>
                <w:rFonts w:eastAsia="나눔고딕" w:ascii="나눔고딕" w:hAnsi="나눔고딕"/>
                <w:b/>
                <w:bCs/>
                <w:iCs w:val="false"/>
                <w:color w:val="000000"/>
                <w:sz w:val="20"/>
                <w:szCs w:val="20"/>
              </w:rPr>
              <w:t>?</w:t>
            </w:r>
          </w:p>
        </w:tc>
      </w:tr>
      <w:tr>
        <w:trPr/>
        <w:tc>
          <w:tcPr>
            <w:tcW w:w="1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2"/>
              <w:bidi w:val="0"/>
              <w:spacing w:before="120" w:after="120"/>
              <w:ind w:left="120" w:right="120" w:hanging="0"/>
              <w:jc w:val="center"/>
              <w:rPr>
                <w:rFonts w:eastAsia="Verdana;Arial;Helvetica;sans-serif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</w:pPr>
            <w:r>
              <w:rPr>
                <w:rFonts w:eastAsia="Verdana;Arial;Helvetica;sans-serif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>계획 변동사항 및 사유</w:t>
            </w:r>
          </w:p>
        </w:tc>
        <w:tc>
          <w:tcPr>
            <w:tcW w:w="699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2"/>
              <w:bidi w:val="0"/>
              <w:spacing w:before="120" w:after="120"/>
              <w:ind w:left="0" w:right="120" w:hanging="0"/>
              <w:jc w:val="left"/>
              <w:rPr>
                <w:rFonts w:ascii="나눔고딕" w:hAnsi="나눔고딕" w:eastAsia="나눔고딕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</w:pPr>
            <w:r>
              <w:rPr>
                <w:rFonts w:ascii="나눔고딕" w:hAnsi="나눔고딕" w:eastAsia="나눔고딕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>완성된 프로토타입이 아닌</w:t>
            </w:r>
          </w:p>
          <w:p>
            <w:pPr>
              <w:pStyle w:val="Style22"/>
              <w:bidi w:val="0"/>
              <w:spacing w:before="120" w:after="120"/>
              <w:ind w:left="0" w:right="120" w:hanging="0"/>
              <w:jc w:val="left"/>
              <w:rPr>
                <w:rFonts w:ascii="나눔고딕" w:hAnsi="나눔고딕" w:eastAsia="나눔고딕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</w:pPr>
            <w:r>
              <w:rPr>
                <w:rFonts w:ascii="나눔고딕" w:hAnsi="나눔고딕" w:eastAsia="나눔고딕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>파이썬 노트북 형태의 분석</w:t>
            </w:r>
          </w:p>
          <w:p>
            <w:pPr>
              <w:pStyle w:val="Style22"/>
              <w:bidi w:val="0"/>
              <w:spacing w:before="120" w:after="120"/>
              <w:ind w:left="0" w:right="120" w:hanging="0"/>
              <w:jc w:val="left"/>
              <w:rPr>
                <w:rFonts w:ascii="나눔고딕" w:hAnsi="나눔고딕" w:eastAsia="나눔고딕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</w:pPr>
            <w:r>
              <w:rPr>
                <w:rFonts w:ascii="나눔고딕" w:hAnsi="나눔고딕" w:eastAsia="나눔고딕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>조각난 채 이어지지 못하는 인사이트들</w:t>
            </w:r>
          </w:p>
          <w:p>
            <w:pPr>
              <w:pStyle w:val="Style22"/>
              <w:bidi w:val="0"/>
              <w:spacing w:before="120" w:after="120"/>
              <w:ind w:left="0" w:right="120" w:hanging="0"/>
              <w:jc w:val="left"/>
              <w:rPr>
                <w:rFonts w:ascii="나눔고딕" w:hAnsi="나눔고딕" w:eastAsia="나눔고딕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</w:pPr>
            <w:r>
              <w:rPr>
                <w:rFonts w:eastAsia="나눔고딕" w:ascii="나눔고딕" w:hAnsi="나눔고딕"/>
                <w:bCs w:val="false"/>
                <w:iCs w:val="false"/>
                <w:color w:val="000000"/>
                <w:sz w:val="20"/>
                <w:szCs w:val="20"/>
              </w:rPr>
              <w:t>SNS</w:t>
            </w:r>
            <w:r>
              <w:rPr>
                <w:rFonts w:ascii="나눔고딕" w:hAnsi="나눔고딕" w:eastAsia="나눔고딕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>가 아닌 여행 후기 분석</w:t>
            </w:r>
          </w:p>
          <w:p>
            <w:pPr>
              <w:pStyle w:val="Style22"/>
              <w:bidi w:val="0"/>
              <w:spacing w:before="120" w:after="120"/>
              <w:ind w:left="0" w:right="120" w:hanging="0"/>
              <w:jc w:val="left"/>
              <w:rPr>
                <w:rFonts w:ascii="나눔고딕" w:hAnsi="나눔고딕" w:eastAsia="나눔고딕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</w:pPr>
            <w:r>
              <w:rPr>
                <w:rFonts w:eastAsia="나눔고딕" w:ascii="나눔고딕" w:hAnsi="나눔고딕"/>
                <w:bCs w:val="false"/>
                <w:iCs w:val="false"/>
                <w:color w:val="000000"/>
                <w:sz w:val="20"/>
                <w:szCs w:val="20"/>
              </w:rPr>
              <w:t xml:space="preserve">TARS </w:t>
            </w:r>
            <w:r>
              <w:rPr>
                <w:rFonts w:ascii="나눔고딕" w:hAnsi="나눔고딕" w:eastAsia="나눔고딕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>여행지 추천 시스템</w:t>
            </w:r>
          </w:p>
        </w:tc>
      </w:tr>
      <w:tr>
        <w:trPr/>
        <w:tc>
          <w:tcPr>
            <w:tcW w:w="1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2"/>
              <w:bidi w:val="0"/>
              <w:spacing w:before="120" w:after="120"/>
              <w:ind w:left="120" w:right="120" w:hanging="0"/>
              <w:jc w:val="center"/>
              <w:rPr>
                <w:rFonts w:eastAsia="Verdana;Arial;Helvetica;sans-serif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</w:pPr>
            <w:r>
              <w:rPr>
                <w:rFonts w:eastAsia="Verdana;Arial;Helvetica;sans-serif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>중간평가 및 차후 계획</w:t>
            </w:r>
          </w:p>
        </w:tc>
        <w:tc>
          <w:tcPr>
            <w:tcW w:w="699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2"/>
              <w:bidi w:val="0"/>
              <w:spacing w:before="120" w:after="120"/>
              <w:ind w:left="120" w:right="120" w:hanging="0"/>
              <w:jc w:val="left"/>
              <w:rPr>
                <w:rFonts w:ascii="나눔고딕" w:hAnsi="나눔고딕" w:eastAsia="나눔고딕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</w:pPr>
            <w:r>
              <w:rPr>
                <w:rFonts w:ascii="나눔고딕" w:hAnsi="나눔고딕" w:eastAsia="나눔고딕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>여행지 간 유사도 군집화</w:t>
            </w:r>
          </w:p>
          <w:p>
            <w:pPr>
              <w:pStyle w:val="Style22"/>
              <w:bidi w:val="0"/>
              <w:spacing w:before="120" w:after="120"/>
              <w:ind w:left="120" w:right="120" w:hanging="0"/>
              <w:jc w:val="left"/>
              <w:rPr>
                <w:rFonts w:ascii="나눔고딕" w:hAnsi="나눔고딕" w:eastAsia="나눔고딕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</w:pPr>
            <w:r>
              <w:rPr>
                <w:rFonts w:ascii="나눔고딕" w:hAnsi="나눔고딕" w:eastAsia="나눔고딕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>토픽 모델링</w:t>
            </w:r>
            <w:r>
              <w:rPr>
                <w:rFonts w:eastAsia="나눔고딕" w:ascii="나눔고딕" w:hAnsi="나눔고딕"/>
                <w:bCs w:val="false"/>
                <w:iCs w:val="false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나눔고딕" w:hAnsi="나눔고딕" w:eastAsia="나눔고딕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>긍정 부정 요인 선정</w:t>
            </w:r>
          </w:p>
          <w:p>
            <w:pPr>
              <w:pStyle w:val="Style22"/>
              <w:bidi w:val="0"/>
              <w:spacing w:before="120" w:after="120"/>
              <w:ind w:left="120" w:right="120" w:hanging="0"/>
              <w:jc w:val="left"/>
              <w:rPr>
                <w:rFonts w:ascii="나눔고딕" w:hAnsi="나눔고딕" w:eastAsia="나눔고딕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</w:pPr>
            <w:r>
              <w:rPr>
                <w:rFonts w:ascii="나눔고딕" w:hAnsi="나눔고딕" w:eastAsia="나눔고딕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>여행지 추천 시스템 개발</w:t>
            </w:r>
          </w:p>
          <w:p>
            <w:pPr>
              <w:pStyle w:val="Style22"/>
              <w:bidi w:val="0"/>
              <w:spacing w:before="120" w:after="120"/>
              <w:ind w:left="120" w:right="120" w:hanging="0"/>
              <w:jc w:val="left"/>
              <w:rPr>
                <w:rFonts w:ascii="나눔고딕" w:hAnsi="나눔고딕" w:eastAsia="나눔고딕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</w:pPr>
            <w:r>
              <w:rPr>
                <w:rFonts w:ascii="나눔고딕" w:hAnsi="나눔고딕" w:eastAsia="나눔고딕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>인사이트 정리 및 시각화</w:t>
            </w:r>
          </w:p>
          <w:p>
            <w:pPr>
              <w:pStyle w:val="Style22"/>
              <w:bidi w:val="0"/>
              <w:spacing w:before="120" w:after="120"/>
              <w:ind w:left="120" w:right="120" w:hanging="0"/>
              <w:jc w:val="left"/>
              <w:rPr>
                <w:rFonts w:ascii="나눔고딕" w:hAnsi="나눔고딕" w:eastAsia="나눔고딕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</w:pPr>
            <w:r>
              <w:rPr>
                <w:rFonts w:ascii="나눔고딕" w:hAnsi="나눔고딕" w:eastAsia="나눔고딕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>실제 사이트 프로토 타입 구현</w:t>
            </w:r>
            <w:r>
              <w:rPr>
                <w:rFonts w:eastAsia="나눔고딕" w:ascii="나눔고딕" w:hAnsi="나눔고딕"/>
                <w:bCs w:val="false"/>
                <w:iCs w:val="false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나눔고딕" w:hAnsi="나눔고딕" w:eastAsia="나눔고딕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>배포 및 테스트</w:t>
            </w:r>
          </w:p>
        </w:tc>
      </w:tr>
      <w:tr>
        <w:trPr/>
        <w:tc>
          <w:tcPr>
            <w:tcW w:w="1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2"/>
              <w:bidi w:val="0"/>
              <w:spacing w:before="120" w:after="120"/>
              <w:ind w:left="120" w:right="120" w:hanging="0"/>
              <w:jc w:val="center"/>
              <w:rPr>
                <w:rFonts w:eastAsia="Verdana;Arial;Helvetica;sans-serif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</w:pPr>
            <w:r>
              <w:rPr>
                <w:rFonts w:eastAsia="Verdana;Arial;Helvetica;sans-serif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>중간결과물</w:t>
            </w:r>
          </w:p>
        </w:tc>
        <w:tc>
          <w:tcPr>
            <w:tcW w:w="699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2"/>
              <w:bidi w:val="0"/>
              <w:spacing w:before="120" w:after="120"/>
              <w:ind w:left="0" w:right="120" w:hanging="0"/>
              <w:jc w:val="left"/>
              <w:rPr>
                <w:rFonts w:ascii="나눔고딕" w:hAnsi="나눔고딕" w:eastAsia="나눔고딕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</w:pPr>
            <w:r>
              <w:rPr>
                <w:rFonts w:eastAsia="나눔고딕" w:ascii="나눔고딕" w:hAnsi="나눔고딕"/>
                <w:bCs w:val="false"/>
                <w:iCs w:val="false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나눔고딕" w:hAnsi="나눔고딕" w:eastAsia="나눔고딕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>크롤러… 주피터 파이썬 노트북</w:t>
            </w:r>
            <w:r>
              <w:rPr>
                <w:rFonts w:eastAsia="나눔고딕" w:ascii="나눔고딕" w:hAnsi="나눔고딕"/>
                <w:bCs w:val="false"/>
                <w:iCs w:val="false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나눔고딕" w:hAnsi="나눔고딕" w:eastAsia="나눔고딕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>앱처럼 보이면 어떨까</w:t>
            </w:r>
          </w:p>
        </w:tc>
      </w:tr>
      <w:tr>
        <w:trPr/>
        <w:tc>
          <w:tcPr>
            <w:tcW w:w="1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2"/>
              <w:bidi w:val="0"/>
              <w:spacing w:before="120" w:after="120"/>
              <w:ind w:left="120" w:right="120" w:hanging="0"/>
              <w:jc w:val="center"/>
              <w:rPr>
                <w:rFonts w:eastAsia="Verdana;Arial;Helvetica;sans-serif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</w:pPr>
            <w:r>
              <w:rPr>
                <w:rFonts w:eastAsia="Verdana;Arial;Helvetica;sans-serif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>예산집행내역</w:t>
            </w:r>
          </w:p>
        </w:tc>
        <w:tc>
          <w:tcPr>
            <w:tcW w:w="699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2"/>
              <w:bidi w:val="0"/>
              <w:spacing w:before="120" w:after="120"/>
              <w:ind w:left="0" w:right="120" w:hanging="0"/>
              <w:jc w:val="left"/>
              <w:rPr>
                <w:rFonts w:ascii="나눔고딕" w:hAnsi="나눔고딕" w:eastAsia="나눔고딕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</w:pPr>
            <w:r>
              <w:rPr>
                <w:rFonts w:eastAsia="나눔고딕" w:ascii="나눔고딕" w:hAnsi="나눔고딕"/>
                <w:bCs w:val="false"/>
                <w:iCs w:val="false"/>
                <w:color w:val="000000"/>
                <w:sz w:val="20"/>
                <w:szCs w:val="20"/>
              </w:rPr>
              <w:t>0</w:t>
            </w:r>
            <w:r>
              <w:rPr>
                <w:rFonts w:ascii="나눔고딕" w:hAnsi="나눔고딕" w:eastAsia="나눔고딕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>원 </w:t>
            </w:r>
          </w:p>
        </w:tc>
      </w:tr>
      <w:tr>
        <w:trPr/>
        <w:tc>
          <w:tcPr>
            <w:tcW w:w="1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2"/>
              <w:bidi w:val="0"/>
              <w:spacing w:before="120" w:after="120"/>
              <w:ind w:left="120" w:right="120" w:hanging="0"/>
              <w:jc w:val="center"/>
              <w:rPr>
                <w:rFonts w:eastAsia="Verdana;Arial;Helvetica;sans-serif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</w:pPr>
            <w:r>
              <w:rPr>
                <w:rFonts w:eastAsia="Verdana;Arial;Helvetica;sans-serif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>참고문헌</w:t>
            </w:r>
          </w:p>
        </w:tc>
        <w:tc>
          <w:tcPr>
            <w:tcW w:w="699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bidi w:val="0"/>
              <w:spacing w:before="120" w:after="120"/>
              <w:ind w:left="120" w:right="120" w:hanging="0"/>
              <w:jc w:val="center"/>
              <w:rPr>
                <w:rFonts w:ascii="Nanum Gothic;NanumGothic;Dotum;Aria" w:hAnsi="Nanum Gothic;NanumGothic;Dotum;Aria" w:eastAsia="나눔고딕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18"/>
                <w:szCs w:val="20"/>
              </w:rPr>
            </w:pPr>
            <w:r>
              <w:rPr>
                <w:rFonts w:eastAsia="나눔고딕" w:ascii="Nanum Gothic;NanumGothic;Dotum;Aria" w:hAnsi="Nanum Gothic;NanumGothic;Dotum;Aria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18"/>
                <w:szCs w:val="20"/>
              </w:rPr>
              <w:t>Selenium, Beautiful Soup, NLTK, Seaborn, Bokeh, WordCloud, Django, Scikit-Learn documentation</w:t>
            </w:r>
          </w:p>
          <w:p>
            <w:pPr>
              <w:pStyle w:val="Style18"/>
              <w:widowControl/>
              <w:numPr>
                <w:ilvl w:val="0"/>
                <w:numId w:val="2"/>
              </w:numPr>
              <w:tabs>
                <w:tab w:val="clear" w:pos="709"/>
                <w:tab w:val="left" w:pos="707" w:leader="none"/>
              </w:tabs>
              <w:bidi w:val="0"/>
              <w:spacing w:before="0" w:after="0"/>
              <w:ind w:left="707" w:hanging="0"/>
              <w:jc w:val="left"/>
              <w:rPr>
                <w:caps w:val="false"/>
                <w:smallCaps w:val="false"/>
                <w:color w:val="000000"/>
                <w:spacing w:val="0"/>
              </w:rPr>
            </w:pPr>
            <w:r>
              <w:rPr>
                <w:rFonts w:ascii="Nanum Gothic;NanumGothic;Dotum;Aria" w:hAnsi="Nanum Gothic;NanumGothic;Dotum;Ari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[</w:t>
            </w:r>
            <w:r>
              <w:rPr>
                <w:rFonts w:eastAsia="Nanum Gothic;NanumGothic;Dotum;Ari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파이썬으로 데이터 주무르기</w:t>
            </w:r>
            <w:r>
              <w:rPr>
                <w:rFonts w:ascii="Nanum Gothic;NanumGothic;Dotum;Aria" w:hAnsi="Nanum Gothic;NanumGothic;Dotum;Ari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] </w:t>
            </w:r>
            <w:r>
              <w:rPr>
                <w:rFonts w:eastAsia="Nanum Gothic;NanumGothic;Dotum;Ari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민형기</w:t>
            </w:r>
            <w:r>
              <w:rPr>
                <w:rFonts w:ascii="Nanum Gothic;NanumGothic;Dotum;Aria" w:hAnsi="Nanum Gothic;NanumGothic;Dotum;Ari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 xml:space="preserve">, </w:t>
            </w:r>
            <w:r>
              <w:rPr>
                <w:rFonts w:eastAsia="Nanum Gothic;NanumGothic;Dotum;Ari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비제이퍼블릭</w:t>
            </w:r>
            <w:r>
              <w:rPr>
                <w:rFonts w:ascii="Nanum Gothic;NanumGothic;Dotum;Aria" w:hAnsi="Nanum Gothic;NanumGothic;Dotum;Ari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, 2017</w:t>
            </w:r>
          </w:p>
          <w:p>
            <w:pPr>
              <w:pStyle w:val="Style18"/>
              <w:widowControl/>
              <w:numPr>
                <w:ilvl w:val="0"/>
                <w:numId w:val="2"/>
              </w:numPr>
              <w:tabs>
                <w:tab w:val="clear" w:pos="709"/>
                <w:tab w:val="left" w:pos="707" w:leader="none"/>
              </w:tabs>
              <w:bidi w:val="0"/>
              <w:spacing w:before="0" w:after="0"/>
              <w:ind w:left="707" w:hanging="0"/>
              <w:jc w:val="left"/>
              <w:rPr>
                <w:caps w:val="false"/>
                <w:smallCaps w:val="false"/>
                <w:color w:val="000000"/>
                <w:spacing w:val="0"/>
              </w:rPr>
            </w:pPr>
            <w:r>
              <w:rPr>
                <w:rFonts w:ascii="Nanum Gothic;NanumGothic;Dotum;Aria" w:hAnsi="Nanum Gothic;NanumGothic;Dotum;Ari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[</w:t>
            </w:r>
            <w:r>
              <w:rPr>
                <w:rFonts w:eastAsia="Nanum Gothic;NanumGothic;Dotum;Ari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파이썬 라이브러리를 활용한 데이터 분석 초판</w:t>
            </w:r>
            <w:r>
              <w:rPr>
                <w:rFonts w:ascii="Nanum Gothic;NanumGothic;Dotum;Aria" w:hAnsi="Nanum Gothic;NanumGothic;Dotum;Ari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 xml:space="preserve">] </w:t>
            </w:r>
            <w:r>
              <w:rPr>
                <w:rFonts w:eastAsia="Nanum Gothic;NanumGothic;Dotum;Ari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웨스 맥키니</w:t>
            </w:r>
            <w:r>
              <w:rPr>
                <w:rFonts w:ascii="Nanum Gothic;NanumGothic;Dotum;Aria" w:hAnsi="Nanum Gothic;NanumGothic;Dotum;Ari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 xml:space="preserve">, </w:t>
            </w:r>
            <w:r>
              <w:rPr>
                <w:rFonts w:eastAsia="Nanum Gothic;NanumGothic;Dotum;Ari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오라일리</w:t>
            </w:r>
            <w:r>
              <w:rPr>
                <w:rFonts w:ascii="Nanum Gothic;NanumGothic;Dotum;Aria" w:hAnsi="Nanum Gothic;NanumGothic;Dotum;Ari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/</w:t>
            </w:r>
            <w:r>
              <w:rPr>
                <w:rFonts w:eastAsia="Nanum Gothic;NanumGothic;Dotum;Ari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한빛미디어</w:t>
            </w:r>
            <w:r>
              <w:rPr>
                <w:rFonts w:ascii="Nanum Gothic;NanumGothic;Dotum;Aria" w:hAnsi="Nanum Gothic;NanumGothic;Dotum;Ari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, 2013</w:t>
            </w:r>
          </w:p>
          <w:p>
            <w:pPr>
              <w:pStyle w:val="Style18"/>
              <w:widowControl/>
              <w:numPr>
                <w:ilvl w:val="0"/>
                <w:numId w:val="2"/>
              </w:numPr>
              <w:tabs>
                <w:tab w:val="clear" w:pos="709"/>
                <w:tab w:val="left" w:pos="707" w:leader="none"/>
              </w:tabs>
              <w:bidi w:val="0"/>
              <w:spacing w:before="0" w:after="0"/>
              <w:ind w:left="707" w:hanging="0"/>
              <w:jc w:val="left"/>
              <w:rPr>
                <w:caps w:val="false"/>
                <w:smallCaps w:val="false"/>
                <w:color w:val="000000"/>
                <w:spacing w:val="0"/>
              </w:rPr>
            </w:pPr>
            <w:r>
              <w:rPr>
                <w:rFonts w:ascii="Nanum Gothic;NanumGothic;Dotum;Aria" w:hAnsi="Nanum Gothic;NanumGothic;Dotum;Ari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[</w:t>
            </w:r>
            <w:r>
              <w:rPr>
                <w:rFonts w:eastAsia="Nanum Gothic;NanumGothic;Dotum;Ari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 xml:space="preserve">파이썬 웹 프로그래밍 개정판 </w:t>
            </w:r>
            <w:r>
              <w:rPr>
                <w:rFonts w:ascii="Nanum Gothic;NanumGothic;Dotum;Aria" w:hAnsi="Nanum Gothic;NanumGothic;Dotum;Ari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 xml:space="preserve">/ </w:t>
            </w:r>
            <w:r>
              <w:rPr>
                <w:rFonts w:eastAsia="Nanum Gothic;NanumGothic;Dotum;Ari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실전편</w:t>
            </w:r>
            <w:r>
              <w:rPr>
                <w:rFonts w:ascii="Nanum Gothic;NanumGothic;Dotum;Aria" w:hAnsi="Nanum Gothic;NanumGothic;Dotum;Ari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 xml:space="preserve">] </w:t>
            </w:r>
            <w:r>
              <w:rPr>
                <w:rFonts w:eastAsia="Nanum Gothic;NanumGothic;Dotum;Ari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김석훈</w:t>
            </w:r>
            <w:r>
              <w:rPr>
                <w:rFonts w:ascii="Nanum Gothic;NanumGothic;Dotum;Aria" w:hAnsi="Nanum Gothic;NanumGothic;Dotum;Ari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 xml:space="preserve">, </w:t>
            </w:r>
            <w:r>
              <w:rPr>
                <w:rFonts w:eastAsia="Nanum Gothic;NanumGothic;Dotum;Ari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한빛 미디어</w:t>
            </w:r>
            <w:r>
              <w:rPr>
                <w:rFonts w:ascii="Nanum Gothic;NanumGothic;Dotum;Aria" w:hAnsi="Nanum Gothic;NanumGothic;Dotum;Ari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, 2018</w:t>
            </w:r>
          </w:p>
          <w:p>
            <w:pPr>
              <w:pStyle w:val="Style18"/>
              <w:widowControl/>
              <w:numPr>
                <w:ilvl w:val="0"/>
                <w:numId w:val="2"/>
              </w:numPr>
              <w:tabs>
                <w:tab w:val="clear" w:pos="709"/>
                <w:tab w:val="left" w:pos="707" w:leader="none"/>
              </w:tabs>
              <w:bidi w:val="0"/>
              <w:spacing w:before="0" w:after="0"/>
              <w:ind w:left="707" w:hanging="0"/>
              <w:jc w:val="left"/>
              <w:rPr>
                <w:caps w:val="false"/>
                <w:smallCaps w:val="false"/>
                <w:color w:val="000000"/>
                <w:spacing w:val="0"/>
              </w:rPr>
            </w:pPr>
            <w:r>
              <w:rPr>
                <w:rFonts w:ascii="Nanum Gothic;NanumGothic;Dotum;Aria" w:hAnsi="Nanum Gothic;NanumGothic;Dotum;Ari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[</w:t>
            </w:r>
            <w:r>
              <w:rPr>
                <w:rFonts w:eastAsia="Nanum Gothic;NanumGothic;Dotum;Ari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파이썬 코딩의 기술</w:t>
            </w:r>
            <w:r>
              <w:rPr>
                <w:rFonts w:ascii="Nanum Gothic;NanumGothic;Dotum;Aria" w:hAnsi="Nanum Gothic;NanumGothic;Dotum;Ari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 xml:space="preserve">] </w:t>
            </w:r>
            <w:r>
              <w:rPr>
                <w:rFonts w:eastAsia="Nanum Gothic;NanumGothic;Dotum;Ari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브렛 슬라킨</w:t>
            </w:r>
            <w:r>
              <w:rPr>
                <w:rFonts w:ascii="Nanum Gothic;NanumGothic;Dotum;Aria" w:hAnsi="Nanum Gothic;NanumGothic;Dotum;Ari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 xml:space="preserve">, </w:t>
            </w:r>
            <w:r>
              <w:rPr>
                <w:rFonts w:eastAsia="Nanum Gothic;NanumGothic;Dotum;Ari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깃벗</w:t>
            </w:r>
            <w:r>
              <w:rPr>
                <w:rFonts w:ascii="Nanum Gothic;NanumGothic;Dotum;Aria" w:hAnsi="Nanum Gothic;NanumGothic;Dotum;Ari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, 2016</w:t>
            </w:r>
          </w:p>
          <w:p>
            <w:pPr>
              <w:pStyle w:val="Style18"/>
              <w:widowControl/>
              <w:numPr>
                <w:ilvl w:val="0"/>
                <w:numId w:val="2"/>
              </w:numPr>
              <w:tabs>
                <w:tab w:val="clear" w:pos="709"/>
                <w:tab w:val="left" w:pos="707" w:leader="none"/>
              </w:tabs>
              <w:bidi w:val="0"/>
              <w:spacing w:before="0" w:after="0"/>
              <w:ind w:left="707" w:hanging="0"/>
              <w:jc w:val="left"/>
              <w:rPr>
                <w:caps w:val="false"/>
                <w:smallCaps w:val="false"/>
                <w:color w:val="000000"/>
                <w:spacing w:val="0"/>
              </w:rPr>
            </w:pPr>
            <w:r>
              <w:rPr>
                <w:rFonts w:ascii="Nanum Gothic;NanumGothic;Dotum;Aria" w:hAnsi="Nanum Gothic;NanumGothic;Dotum;Ari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[</w:t>
            </w:r>
            <w:r>
              <w:rPr>
                <w:rFonts w:eastAsia="Nanum Gothic;NanumGothic;Dotum;Ari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데이터 분석 준</w:t>
            </w:r>
            <w:r>
              <w:rPr>
                <w:rFonts w:ascii="Nanum Gothic;NanumGothic;Dotum;Aria" w:hAnsi="Nanum Gothic;NanumGothic;Dotum;Ari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/</w:t>
            </w:r>
            <w:r>
              <w:rPr>
                <w:rFonts w:eastAsia="Nanum Gothic;NanumGothic;Dotum;Ari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전문가</w:t>
            </w:r>
            <w:r>
              <w:rPr>
                <w:rFonts w:ascii="Nanum Gothic;NanumGothic;Dotum;Aria" w:hAnsi="Nanum Gothic;NanumGothic;Dotum;Ari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 xml:space="preserve">] </w:t>
            </w:r>
            <w:r>
              <w:rPr>
                <w:rFonts w:eastAsia="Nanum Gothic;NanumGothic;Dotum;Ari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윤종식 지음</w:t>
            </w:r>
            <w:r>
              <w:rPr>
                <w:rFonts w:ascii="Nanum Gothic;NanumGothic;Dotum;Aria" w:hAnsi="Nanum Gothic;NanumGothic;Dotum;Ari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 xml:space="preserve">, </w:t>
            </w:r>
            <w:r>
              <w:rPr>
                <w:rFonts w:eastAsia="Nanum Gothic;NanumGothic;Dotum;Ari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데이터 에듀</w:t>
            </w:r>
            <w:r>
              <w:rPr>
                <w:rFonts w:ascii="Nanum Gothic;NanumGothic;Dotum;Aria" w:hAnsi="Nanum Gothic;NanumGothic;Dotum;Ari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, 2019</w:t>
            </w:r>
          </w:p>
          <w:p>
            <w:pPr>
              <w:pStyle w:val="Style18"/>
              <w:widowControl/>
              <w:numPr>
                <w:ilvl w:val="0"/>
                <w:numId w:val="2"/>
              </w:numPr>
              <w:tabs>
                <w:tab w:val="clear" w:pos="709"/>
                <w:tab w:val="left" w:pos="707" w:leader="none"/>
              </w:tabs>
              <w:bidi w:val="0"/>
              <w:spacing w:before="0" w:after="0"/>
              <w:ind w:left="707" w:hanging="0"/>
              <w:jc w:val="left"/>
              <w:rPr>
                <w:caps w:val="false"/>
                <w:smallCaps w:val="false"/>
                <w:color w:val="000000"/>
                <w:spacing w:val="0"/>
              </w:rPr>
            </w:pPr>
            <w:r>
              <w:rPr>
                <w:rFonts w:ascii="Nanum Gothic;NanumGothic;Dotum;Aria" w:hAnsi="Nanum Gothic;NanumGothic;Dotum;Ari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[</w:t>
            </w:r>
            <w:r>
              <w:rPr>
                <w:rFonts w:eastAsia="Nanum Gothic;NanumGothic;Dotum;Ari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데이터 전처리 대전</w:t>
            </w:r>
            <w:r>
              <w:rPr>
                <w:rFonts w:ascii="Nanum Gothic;NanumGothic;Dotum;Aria" w:hAnsi="Nanum Gothic;NanumGothic;Dotum;Ari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] </w:t>
            </w:r>
            <w:r>
              <w:rPr>
                <w:rFonts w:eastAsia="Nanum Gothic;NanumGothic;Dotum;Ari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모토하시 도모미쓰</w:t>
            </w:r>
            <w:r>
              <w:rPr>
                <w:rFonts w:ascii="Nanum Gothic;NanumGothic;Dotum;Aria" w:hAnsi="Nanum Gothic;NanumGothic;Dotum;Ari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 xml:space="preserve">, </w:t>
            </w:r>
            <w:r>
              <w:rPr>
                <w:rFonts w:eastAsia="Nanum Gothic;NanumGothic;Dotum;Ari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윤준</w:t>
            </w:r>
            <w:r>
              <w:rPr>
                <w:rFonts w:ascii="Nanum Gothic;NanumGothic;Dotum;Aria" w:hAnsi="Nanum Gothic;NanumGothic;Dotum;Ari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 xml:space="preserve">, </w:t>
            </w:r>
            <w:r>
              <w:rPr>
                <w:rFonts w:eastAsia="Nanum Gothic;NanumGothic;Dotum;Ari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한빛미디어</w:t>
            </w:r>
            <w:r>
              <w:rPr>
                <w:rFonts w:ascii="Nanum Gothic;NanumGothic;Dotum;Aria" w:hAnsi="Nanum Gothic;NanumGothic;Dotum;Ari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, 2019</w:t>
            </w:r>
          </w:p>
          <w:p>
            <w:pPr>
              <w:pStyle w:val="Style18"/>
              <w:widowControl/>
              <w:numPr>
                <w:ilvl w:val="0"/>
                <w:numId w:val="2"/>
              </w:numPr>
              <w:tabs>
                <w:tab w:val="clear" w:pos="709"/>
                <w:tab w:val="left" w:pos="707" w:leader="none"/>
              </w:tabs>
              <w:bidi w:val="0"/>
              <w:spacing w:before="0" w:after="0"/>
              <w:ind w:left="707" w:hanging="0"/>
              <w:jc w:val="left"/>
              <w:rPr>
                <w:caps w:val="false"/>
                <w:smallCaps w:val="false"/>
                <w:color w:val="000000"/>
                <w:spacing w:val="0"/>
              </w:rPr>
            </w:pPr>
            <w:r>
              <w:rPr>
                <w:rFonts w:ascii="Nanum Gothic;NanumGothic;Dotum;Aria" w:hAnsi="Nanum Gothic;NanumGothic;Dotum;Ari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 xml:space="preserve">[python for data analysis] </w:t>
            </w:r>
            <w:r>
              <w:rPr>
                <w:rFonts w:eastAsia="Nanum Gothic;NanumGothic;Dotum;Ari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웨스 맥키니</w:t>
            </w:r>
            <w:r>
              <w:rPr>
                <w:rFonts w:ascii="Nanum Gothic;NanumGothic;Dotum;Aria" w:hAnsi="Nanum Gothic;NanumGothic;Dotum;Ari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 xml:space="preserve">, </w:t>
            </w:r>
            <w:r>
              <w:rPr>
                <w:rFonts w:eastAsia="Nanum Gothic;NanumGothic;Dotum;Ari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한빛 미디어</w:t>
            </w:r>
            <w:r>
              <w:rPr>
                <w:rFonts w:ascii="Nanum Gothic;NanumGothic;Dotum;Aria" w:hAnsi="Nanum Gothic;NanumGothic;Dotum;Ari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, 2013 </w:t>
            </w:r>
          </w:p>
          <w:p>
            <w:pPr>
              <w:pStyle w:val="Style18"/>
              <w:widowControl/>
              <w:numPr>
                <w:ilvl w:val="0"/>
                <w:numId w:val="2"/>
              </w:numPr>
              <w:tabs>
                <w:tab w:val="clear" w:pos="709"/>
                <w:tab w:val="left" w:pos="707" w:leader="none"/>
              </w:tabs>
              <w:bidi w:val="0"/>
              <w:spacing w:before="0" w:after="0"/>
              <w:ind w:left="707" w:hanging="0"/>
              <w:jc w:val="left"/>
              <w:rPr>
                <w:caps w:val="false"/>
                <w:smallCaps w:val="false"/>
                <w:color w:val="000000"/>
                <w:spacing w:val="0"/>
              </w:rPr>
            </w:pPr>
            <w:r>
              <w:rPr>
                <w:rFonts w:ascii="Nanum Gothic;NanumGothic;Dotum;Aria" w:hAnsi="Nanum Gothic;NanumGothic;Dotum;Ari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http://w3schools.com/ css</w:t>
            </w:r>
            <w:r>
              <w:rPr>
                <w:rFonts w:eastAsia="Nanum Gothic;NanumGothic;Dotum;Ari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템플릿</w:t>
            </w:r>
          </w:p>
          <w:p>
            <w:pPr>
              <w:pStyle w:val="Style18"/>
              <w:widowControl/>
              <w:numPr>
                <w:ilvl w:val="0"/>
                <w:numId w:val="2"/>
              </w:numPr>
              <w:tabs>
                <w:tab w:val="clear" w:pos="709"/>
                <w:tab w:val="left" w:pos="707" w:leader="none"/>
              </w:tabs>
              <w:bidi w:val="0"/>
              <w:spacing w:before="0" w:after="140"/>
              <w:ind w:left="707" w:hanging="0"/>
              <w:jc w:val="left"/>
              <w:rPr>
                <w:rFonts w:ascii="나눔고딕" w:hAnsi="나눔고딕" w:eastAsia="나눔고딕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fldChar w:fldCharType="begin"/>
            </w:r>
            <w:r>
              <w:rPr>
                <w:smallCaps w:val="false"/>
                <w:caps w:val="false"/>
                <w:dstrike w:val="false"/>
                <w:strike w:val="false"/>
                <w:sz w:val="18"/>
                <w:spacing w:val="0"/>
                <w:i w:val="false"/>
                <w:u w:val="none"/>
                <w:b w:val="false"/>
                <w:effect w:val="none"/>
                <w:rFonts w:ascii="Nanum Gothic;NanumGothic;Dotum;Aria" w:hAnsi="Nanum Gothic;NanumGothic;Dotum;Aria"/>
                <w:color w:val="000000"/>
              </w:rPr>
              <w:instrText> HYPERLINK "https://mermaidjs.github.io/" \l "/"</w:instrText>
            </w:r>
            <w:r>
              <w:rPr>
                <w:smallCaps w:val="false"/>
                <w:caps w:val="false"/>
                <w:dstrike w:val="false"/>
                <w:strike w:val="false"/>
                <w:sz w:val="18"/>
                <w:spacing w:val="0"/>
                <w:i w:val="false"/>
                <w:u w:val="none"/>
                <w:b w:val="false"/>
                <w:effect w:val="none"/>
                <w:rFonts w:ascii="Nanum Gothic;NanumGothic;Dotum;Aria" w:hAnsi="Nanum Gothic;NanumGothic;Dotum;Aria"/>
                <w:color w:val="000000"/>
              </w:rPr>
              <w:fldChar w:fldCharType="separate"/>
            </w:r>
            <w:r>
              <w:rPr>
                <w:rFonts w:ascii="Nanum Gothic;NanumGothic;Dotum;Aria" w:hAnsi="Nanum Gothic;NanumGothic;Dotum;A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18"/>
                <w:u w:val="none"/>
                <w:effect w:val="none"/>
              </w:rPr>
              <w:t>https://mermaidjs.github.io/</w:t>
            </w:r>
            <w:r>
              <w:rPr>
                <w:smallCaps w:val="false"/>
                <w:caps w:val="false"/>
                <w:dstrike w:val="false"/>
                <w:strike w:val="false"/>
                <w:sz w:val="18"/>
                <w:spacing w:val="0"/>
                <w:i w:val="false"/>
                <w:u w:val="none"/>
                <w:b w:val="false"/>
                <w:effect w:val="none"/>
                <w:rFonts w:ascii="Nanum Gothic;NanumGothic;Dotum;Aria" w:hAnsi="Nanum Gothic;NanumGothic;Dotum;Aria"/>
                <w:color w:val="000000"/>
              </w:rPr>
              <w:fldChar w:fldCharType="end"/>
            </w:r>
            <w:r>
              <w:rPr>
                <w:rFonts w:ascii="Nanum Gothic;NanumGothic;Dotum;Aria" w:hAnsi="Nanum Gothic;NanumGothic;Dotum;Ari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 xml:space="preserve"> UML </w:t>
            </w:r>
            <w:r>
              <w:rPr>
                <w:rFonts w:eastAsia="Nanum Gothic;NanumGothic;Dotum;Aria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</w:rPr>
              <w:t>플로우 차트 마크다운 언어</w:t>
            </w:r>
            <w:del w:id="9" w:author="알 수 없는 작성자" w:date="2020-05-07T22:16:06Z">
              <w:r>
                <w:rPr>
                  <w:rFonts w:ascii="나눔고딕" w:hAnsi="나눔고딕" w:eastAsia="나눔고딕"/>
                  <w:b w:val="false"/>
                  <w:bCs w:val="false"/>
                  <w:i w:val="false"/>
                  <w:iCs w:val="false"/>
                  <w:caps w:val="false"/>
                  <w:smallCaps w:val="false"/>
                  <w:color w:val="000000"/>
                  <w:spacing w:val="0"/>
                  <w:sz w:val="20"/>
                  <w:szCs w:val="20"/>
                </w:rPr>
                <w:delText> </w:delText>
              </w:r>
            </w:del>
          </w:p>
        </w:tc>
      </w:tr>
      <w:tr>
        <w:trPr/>
        <w:tc>
          <w:tcPr>
            <w:tcW w:w="1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2"/>
              <w:bidi w:val="0"/>
              <w:spacing w:before="120" w:after="120"/>
              <w:ind w:left="120" w:right="120" w:hanging="0"/>
              <w:jc w:val="center"/>
              <w:rPr>
                <w:rFonts w:eastAsia="Verdana;Arial;Helvetica;sans-serif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</w:pPr>
            <w:r>
              <w:rPr>
                <w:rFonts w:eastAsia="Verdana;Arial;Helvetica;sans-serif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>지도교수</w:t>
            </w:r>
          </w:p>
          <w:p>
            <w:pPr>
              <w:pStyle w:val="Style22"/>
              <w:bidi w:val="0"/>
              <w:spacing w:before="120" w:after="120"/>
              <w:ind w:left="120" w:right="120" w:hanging="0"/>
              <w:jc w:val="center"/>
              <w:rPr>
                <w:rFonts w:eastAsia="Verdana;Arial;Helvetica;sans-serif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</w:pPr>
            <w:r>
              <w:rPr>
                <w:rFonts w:eastAsia="Verdana;Arial;Helvetica;sans-serif"/>
                <w:b w:val="false"/>
                <w:bCs w:val="false"/>
                <w:i w:val="false"/>
                <w:iCs w:val="false"/>
                <w:color w:val="000000"/>
                <w:sz w:val="20"/>
                <w:szCs w:val="20"/>
              </w:rPr>
              <w:t>총평</w:t>
            </w:r>
          </w:p>
        </w:tc>
        <w:tc>
          <w:tcPr>
            <w:tcW w:w="699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2"/>
              <w:bidi w:val="0"/>
              <w:spacing w:before="120" w:after="120"/>
              <w:ind w:left="120" w:right="120" w:hanging="0"/>
              <w:jc w:val="center"/>
              <w:rPr>
                <w:rStyle w:val="Style14"/>
                <w:rFonts w:ascii="Verdana;Arial;Helvetica;sans-serif" w:hAnsi="Verdana;Arial;Helvetica;sans-serif" w:eastAsia="Verdana;Arial;Helvetica;sans-serif" w:cs="Verdana;Arial;Helvetica;sans-serif"/>
                <w:color w:val="000000"/>
                <w:sz w:val="17"/>
                <w:szCs w:val="17"/>
              </w:rPr>
            </w:pPr>
            <w:r>
              <w:rPr>
                <w:bCs w:val="false"/>
                <w:iCs w:val="false"/>
                <w:szCs w:val="24"/>
              </w:rPr>
            </w:r>
          </w:p>
          <w:p>
            <w:pPr>
              <w:pStyle w:val="Style22"/>
              <w:bidi w:val="0"/>
              <w:spacing w:before="120" w:after="120"/>
              <w:ind w:left="120" w:right="120" w:hanging="0"/>
              <w:jc w:val="center"/>
              <w:rPr>
                <w:rStyle w:val="Style14"/>
                <w:rFonts w:ascii="Verdana;Arial;Helvetica;sans-serif" w:hAnsi="Verdana;Arial;Helvetica;sans-serif" w:eastAsia="Verdana;Arial;Helvetica;sans-serif" w:cs="Verdana;Arial;Helvetica;sans-serif"/>
                <w:color w:val="000000"/>
                <w:sz w:val="17"/>
                <w:szCs w:val="17"/>
              </w:rPr>
            </w:pPr>
            <w:r>
              <w:rPr>
                <w:bCs w:val="false"/>
                <w:iCs w:val="false"/>
                <w:szCs w:val="24"/>
              </w:rPr>
            </w:r>
          </w:p>
          <w:p>
            <w:pPr>
              <w:pStyle w:val="Style22"/>
              <w:bidi w:val="0"/>
              <w:spacing w:before="120" w:after="120"/>
              <w:ind w:left="120" w:right="120" w:hanging="0"/>
              <w:jc w:val="center"/>
              <w:rPr>
                <w:rStyle w:val="Style14"/>
                <w:rFonts w:ascii="Verdana;Arial;Helvetica;sans-serif" w:hAnsi="Verdana;Arial;Helvetica;sans-serif" w:eastAsia="Verdana;Arial;Helvetica;sans-serif" w:cs="Verdana;Arial;Helvetica;sans-serif"/>
                <w:color w:val="000000"/>
                <w:sz w:val="17"/>
                <w:szCs w:val="17"/>
              </w:rPr>
            </w:pPr>
            <w:r>
              <w:rPr>
                <w:bCs w:val="false"/>
                <w:iCs w:val="false"/>
                <w:szCs w:val="24"/>
              </w:rPr>
            </w:r>
          </w:p>
          <w:p>
            <w:pPr>
              <w:pStyle w:val="Style22"/>
              <w:bidi w:val="0"/>
              <w:spacing w:before="120" w:after="120"/>
              <w:ind w:left="120" w:right="120" w:hanging="0"/>
              <w:jc w:val="center"/>
              <w:rPr>
                <w:rStyle w:val="Style14"/>
                <w:rFonts w:ascii="Verdana;Arial;Helvetica;sans-serif" w:hAnsi="Verdana;Arial;Helvetica;sans-serif" w:eastAsia="Verdana;Arial;Helvetica;sans-serif" w:cs="Verdana;Arial;Helvetica;sans-serif"/>
                <w:color w:val="000000"/>
                <w:sz w:val="17"/>
                <w:szCs w:val="17"/>
              </w:rPr>
            </w:pPr>
            <w:r>
              <w:rPr>
                <w:bCs w:val="false"/>
                <w:iCs w:val="false"/>
                <w:szCs w:val="24"/>
              </w:rPr>
            </w:r>
          </w:p>
          <w:p>
            <w:pPr>
              <w:pStyle w:val="Style22"/>
              <w:bidi w:val="0"/>
              <w:spacing w:before="120" w:after="120"/>
              <w:ind w:left="120" w:right="120" w:hanging="0"/>
              <w:jc w:val="center"/>
              <w:rPr>
                <w:rStyle w:val="Style14"/>
                <w:rFonts w:ascii="Verdana;Arial;Helvetica;sans-serif" w:hAnsi="Verdana;Arial;Helvetica;sans-serif" w:eastAsia="Verdana;Arial;Helvetica;sans-serif" w:cs="Verdana;Arial;Helvetica;sans-serif"/>
                <w:color w:val="000000"/>
                <w:sz w:val="17"/>
                <w:szCs w:val="17"/>
              </w:rPr>
            </w:pPr>
            <w:r>
              <w:rPr>
                <w:bCs w:val="false"/>
                <w:iCs w:val="false"/>
                <w:szCs w:val="24"/>
              </w:rPr>
            </w:r>
          </w:p>
          <w:p>
            <w:pPr>
              <w:pStyle w:val="Style22"/>
              <w:bidi w:val="0"/>
              <w:spacing w:before="120" w:after="120"/>
              <w:ind w:left="120" w:right="120" w:hanging="0"/>
              <w:jc w:val="center"/>
              <w:rPr>
                <w:rStyle w:val="Style14"/>
                <w:rFonts w:ascii="Verdana;Arial;Helvetica;sans-serif" w:hAnsi="Verdana;Arial;Helvetica;sans-serif" w:eastAsia="Verdana;Arial;Helvetica;sans-serif" w:cs="Verdana;Arial;Helvetica;sans-serif"/>
                <w:color w:val="000000"/>
                <w:sz w:val="17"/>
                <w:szCs w:val="17"/>
              </w:rPr>
            </w:pPr>
            <w:r>
              <w:rPr>
                <w:bCs w:val="false"/>
                <w:iCs w:val="false"/>
                <w:szCs w:val="24"/>
              </w:rPr>
            </w:r>
          </w:p>
          <w:p>
            <w:pPr>
              <w:pStyle w:val="Style22"/>
              <w:bidi w:val="0"/>
              <w:spacing w:before="120" w:after="120"/>
              <w:ind w:left="120" w:right="120" w:hanging="0"/>
              <w:jc w:val="center"/>
              <w:rPr>
                <w:rStyle w:val="Style14"/>
                <w:rFonts w:ascii="Verdana;Arial;Helvetica;sans-serif" w:hAnsi="Verdana;Arial;Helvetica;sans-serif" w:eastAsia="Verdana;Arial;Helvetica;sans-serif" w:cs="Verdana;Arial;Helvetica;sans-serif"/>
                <w:color w:val="000000"/>
                <w:sz w:val="17"/>
                <w:szCs w:val="17"/>
              </w:rPr>
            </w:pPr>
            <w:r>
              <w:rPr>
                <w:bCs w:val="false"/>
                <w:iCs w:val="false"/>
                <w:szCs w:val="24"/>
              </w:rPr>
            </w:r>
          </w:p>
          <w:p>
            <w:pPr>
              <w:pStyle w:val="Style22"/>
              <w:bidi w:val="0"/>
              <w:spacing w:before="120" w:after="120"/>
              <w:ind w:left="120" w:right="120" w:hanging="0"/>
              <w:jc w:val="center"/>
              <w:rPr>
                <w:rStyle w:val="Style14"/>
                <w:rFonts w:ascii="Verdana;Arial;Helvetica;sans-serif" w:hAnsi="Verdana;Arial;Helvetica;sans-serif" w:eastAsia="Verdana;Arial;Helvetica;sans-serif" w:cs="Verdana;Arial;Helvetica;sans-serif"/>
                <w:color w:val="000000"/>
                <w:sz w:val="17"/>
                <w:szCs w:val="17"/>
              </w:rPr>
            </w:pPr>
            <w:r>
              <w:rPr>
                <w:bCs w:val="false"/>
                <w:iCs w:val="false"/>
                <w:szCs w:val="24"/>
              </w:rPr>
            </w:r>
          </w:p>
          <w:p>
            <w:pPr>
              <w:pStyle w:val="Style22"/>
              <w:bidi w:val="0"/>
              <w:spacing w:before="120" w:after="120"/>
              <w:ind w:left="120" w:right="120" w:hanging="0"/>
              <w:jc w:val="center"/>
              <w:rPr>
                <w:rStyle w:val="Style14"/>
                <w:rFonts w:ascii="Verdana;Arial;Helvetica;sans-serif" w:hAnsi="Verdana;Arial;Helvetica;sans-serif" w:eastAsia="Verdana;Arial;Helvetica;sans-serif" w:cs="Verdana;Arial;Helvetica;sans-serif"/>
                <w:color w:val="000000"/>
                <w:sz w:val="17"/>
                <w:szCs w:val="17"/>
              </w:rPr>
            </w:pPr>
            <w:r>
              <w:rPr>
                <w:bCs w:val="false"/>
                <w:iCs w:val="false"/>
                <w:szCs w:val="24"/>
              </w:rPr>
            </w:r>
          </w:p>
        </w:tc>
      </w:tr>
      <w:tr>
        <w:trPr/>
        <w:tc>
          <w:tcPr>
            <w:tcW w:w="8792" w:type="dxa"/>
            <w:gridSpan w:val="4"/>
            <w:tcBorders>
              <w:top w:val="single" w:sz="2" w:space="0" w:color="000000"/>
            </w:tcBorders>
            <w:tcMar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tyle22"/>
              <w:bidi w:val="0"/>
              <w:spacing w:before="120" w:after="120"/>
              <w:ind w:left="120" w:right="120" w:hanging="0"/>
              <w:jc w:val="center"/>
              <w:rPr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bCs w:val="false"/>
                <w:iCs w:val="false"/>
                <w:color w:val="000000"/>
                <w:szCs w:val="24"/>
              </w:rPr>
              <w:t> </w:t>
            </w:r>
          </w:p>
          <w:p>
            <w:pPr>
              <w:pStyle w:val="Style22"/>
              <w:bidi w:val="0"/>
              <w:spacing w:before="120" w:after="120"/>
              <w:ind w:left="120" w:right="120" w:hanging="0"/>
              <w:jc w:val="center"/>
              <w:rPr>
                <w:rFonts w:ascii="Verdana;Arial;Helvetica;sans-serif" w:hAnsi="Verdana;Arial;Helvetica;sans-serif"/>
                <w:b w:val="false"/>
                <w:bCs w:val="false"/>
                <w:i w:val="false"/>
                <w:iCs w:val="false"/>
                <w:color w:val="000000"/>
                <w:spacing w:val="0"/>
                <w:sz w:val="22"/>
                <w:szCs w:val="24"/>
              </w:rPr>
            </w:pPr>
            <w:r>
              <w:rPr>
                <w:rFonts w:ascii="Verdana;Arial;Helvetica;sans-serif" w:hAnsi="Verdana;Arial;Helvetica;sans-serif"/>
                <w:bCs w:val="false"/>
                <w:iCs w:val="false"/>
                <w:color w:val="000000"/>
                <w:spacing w:val="0"/>
                <w:sz w:val="22"/>
                <w:szCs w:val="24"/>
              </w:rPr>
              <w:t>2020.        5.          8.</w:t>
            </w:r>
          </w:p>
          <w:p>
            <w:pPr>
              <w:pStyle w:val="Style22"/>
              <w:bidi w:val="0"/>
              <w:spacing w:before="120" w:after="120"/>
              <w:ind w:left="120" w:right="120" w:hanging="0"/>
              <w:jc w:val="center"/>
              <w:rPr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bCs w:val="false"/>
                <w:iCs w:val="false"/>
                <w:color w:val="000000"/>
                <w:szCs w:val="24"/>
              </w:rPr>
              <w:t> </w:t>
            </w:r>
          </w:p>
          <w:p>
            <w:pPr>
              <w:pStyle w:val="Style22"/>
              <w:bidi w:val="0"/>
              <w:spacing w:before="120" w:after="120"/>
              <w:ind w:left="120" w:right="120" w:hanging="0"/>
              <w:jc w:val="center"/>
              <w:rPr>
                <w:rFonts w:eastAsia="Verdana;Arial;Helvetica;sans-serif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Verdana;Arial;Helvetica;sans-serif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</w:rPr>
              <w:t>광운대학교 대학혁신사업단 귀하</w:t>
            </w:r>
          </w:p>
        </w:tc>
      </w:tr>
    </w:tbl>
    <w:p>
      <w:pPr>
        <w:pStyle w:val="Style18"/>
        <w:widowControl/>
        <w:bidi w:val="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 </w:t>
      </w:r>
    </w:p>
    <w:p>
      <w:pPr>
        <w:pStyle w:val="Normal"/>
        <w:bidi w:val="0"/>
        <w:spacing w:lineRule="auto" w:line="331" w:before="180" w:after="18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나눔명조">
    <w:charset w:val="8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81"/>
    <w:family w:val="swiss"/>
    <w:pitch w:val="variable"/>
  </w:font>
  <w:font w:name="Dotum">
    <w:charset w:val="81"/>
    <w:family w:val="auto"/>
    <w:pitch w:val="default"/>
  </w:font>
  <w:font w:name="Verdana">
    <w:charset w:val="81"/>
    <w:family w:val="auto"/>
    <w:pitch w:val="default"/>
  </w:font>
  <w:font w:name="Nanum Gothic">
    <w:altName w:val="NanumGothic"/>
    <w:charset w:val="81"/>
    <w:family w:val="auto"/>
    <w:pitch w:val="default"/>
  </w:font>
  <w:font w:name="Verdana">
    <w:altName w:val="Arial"/>
    <w:charset w:val="81"/>
    <w:family w:val="auto"/>
    <w:pitch w:val="default"/>
  </w:font>
  <w:font w:name="나눔고딕">
    <w:charset w:val="81"/>
    <w:family w:val="moder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200"/>
        </w:tabs>
        <w:ind w:left="12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60"/>
        </w:tabs>
        <w:ind w:left="15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80"/>
        </w:tabs>
        <w:ind w:left="22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640"/>
        </w:tabs>
        <w:ind w:left="26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60"/>
        </w:tabs>
        <w:ind w:left="33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720"/>
        </w:tabs>
        <w:ind w:left="372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09"/>
  <w:compat>
    <w:doNotExpandShiftReturn/>
  </w:compat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나눔명조" w:hAnsi="나눔명조" w:eastAsia="나눔명조" w:cs="Arial"/>
        <w:kern w:val="2"/>
        <w:sz w:val="24"/>
        <w:szCs w:val="24"/>
        <w:lang w:val="en-US" w:eastAsia="ko-KR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false"/>
      <w:bidi w:val="0"/>
    </w:pPr>
    <w:rPr>
      <w:rFonts w:ascii="나눔명조" w:hAnsi="나눔명조" w:eastAsia="나눔명조" w:cs="Arial"/>
      <w:color w:val="auto"/>
      <w:kern w:val="2"/>
      <w:sz w:val="24"/>
      <w:szCs w:val="24"/>
      <w:lang w:val="en-US" w:eastAsia="ko-KR" w:bidi="hi-IN"/>
    </w:rPr>
  </w:style>
  <w:style w:type="character" w:styleId="Style14">
    <w:name w:val="강한 강조"/>
    <w:qFormat/>
    <w:rPr>
      <w:b/>
      <w:bCs/>
    </w:rPr>
  </w:style>
  <w:style w:type="character" w:styleId="Style15">
    <w:name w:val="글머리 기호"/>
    <w:qFormat/>
    <w:rPr>
      <w:rFonts w:ascii="OpenSymbol" w:hAnsi="OpenSymbol" w:eastAsia="OpenSymbol" w:cs="OpenSymbol"/>
    </w:rPr>
  </w:style>
  <w:style w:type="character" w:styleId="Style16">
    <w:name w:val="인터넷 링크"/>
    <w:rPr>
      <w:color w:val="000080"/>
      <w:u w:val="single"/>
      <w:lang w:val="zxx" w:eastAsia="zxx" w:bidi="zxx"/>
    </w:rPr>
  </w:style>
  <w:style w:type="paragraph" w:styleId="Style17">
    <w:name w:val="제목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나눔고딕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색인"/>
    <w:basedOn w:val="Normal"/>
    <w:qFormat/>
    <w:pPr>
      <w:suppressLineNumbers/>
    </w:pPr>
    <w:rPr>
      <w:rFonts w:cs="Arial"/>
    </w:rPr>
  </w:style>
  <w:style w:type="paragraph" w:styleId="Style22">
    <w:name w:val="표 내용"/>
    <w:basedOn w:val="Normal"/>
    <w:qFormat/>
    <w:pPr>
      <w:suppressLineNumbers/>
    </w:pPr>
    <w:rPr/>
  </w:style>
  <w:style w:type="paragraph" w:styleId="Style23">
    <w:name w:val="표제목"/>
    <w:basedOn w:val="Style22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LibreOffice/6.4.3.2$Windows_X86_64 LibreOffice_project/747b5d0ebf89f41c860ec2a39efd7cb15b54f2d8</Application>
  <Pages>3</Pages>
  <Words>1256</Words>
  <Characters>1497</Characters>
  <CharactersWithSpaces>1873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2020-05-07T22:05:30Z</dcterms:created>
  <dc:creator/>
  <dc:description/>
  <dc:language>ko-KR</dc:language>
  <cp:lastModifiedBy/>
  <dcterms:modified xsi:type="dcterms:W3CDTF">2020-05-08T10:43:40Z</dcterms:modified>
  <cp:revision>3</cp:revision>
  <dc:subject/>
  <dc:title/>
</cp:coreProperties>
</file>